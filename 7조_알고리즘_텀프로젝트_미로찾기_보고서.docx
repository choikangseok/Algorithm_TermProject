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8C" w:rsidRPr="0038288C" w:rsidRDefault="0038288C" w:rsidP="0038288C">
      <w:pPr>
        <w:pStyle w:val="a3"/>
        <w:jc w:val="center"/>
        <w:rPr>
          <w:b/>
          <w:sz w:val="48"/>
          <w:szCs w:val="48"/>
        </w:rPr>
      </w:pPr>
      <w:r w:rsidRPr="0038288C">
        <w:rPr>
          <w:rFonts w:hint="eastAsia"/>
          <w:b/>
          <w:sz w:val="48"/>
          <w:szCs w:val="48"/>
        </w:rPr>
        <w:t>알고리즘</w:t>
      </w:r>
      <w:r w:rsidRPr="0038288C">
        <w:rPr>
          <w:rFonts w:hint="eastAsia"/>
          <w:b/>
          <w:sz w:val="48"/>
          <w:szCs w:val="48"/>
        </w:rPr>
        <w:t xml:space="preserve"> </w:t>
      </w:r>
      <w:r w:rsidRPr="0038288C">
        <w:rPr>
          <w:rFonts w:hint="eastAsia"/>
          <w:b/>
          <w:sz w:val="48"/>
          <w:szCs w:val="48"/>
        </w:rPr>
        <w:t>및</w:t>
      </w:r>
      <w:r w:rsidRPr="0038288C">
        <w:rPr>
          <w:rFonts w:hint="eastAsia"/>
          <w:b/>
          <w:sz w:val="48"/>
          <w:szCs w:val="48"/>
        </w:rPr>
        <w:t xml:space="preserve"> </w:t>
      </w:r>
      <w:r w:rsidRPr="0038288C">
        <w:rPr>
          <w:rFonts w:hint="eastAsia"/>
          <w:b/>
          <w:sz w:val="48"/>
          <w:szCs w:val="48"/>
        </w:rPr>
        <w:t>실습</w:t>
      </w:r>
    </w:p>
    <w:p w:rsidR="0038288C" w:rsidRPr="0038288C" w:rsidRDefault="0042383E" w:rsidP="0038288C">
      <w:pPr>
        <w:pStyle w:val="a3"/>
        <w:jc w:val="center"/>
        <w:rPr>
          <w:b/>
          <w:sz w:val="48"/>
          <w:szCs w:val="48"/>
        </w:rPr>
      </w:pPr>
      <w:ins w:id="0" w:author="HyeongGeun" w:date="2016-06-01T15:43:00Z">
        <w:r>
          <w:rPr>
            <w:rFonts w:hint="eastAsia"/>
            <w:b/>
            <w:sz w:val="48"/>
            <w:szCs w:val="48"/>
          </w:rPr>
          <w:t xml:space="preserve">Term-Project </w:t>
        </w:r>
        <w:r>
          <w:rPr>
            <w:rFonts w:hint="eastAsia"/>
            <w:b/>
            <w:sz w:val="48"/>
            <w:szCs w:val="48"/>
          </w:rPr>
          <w:t>보고서</w:t>
        </w:r>
      </w:ins>
      <w:del w:id="1" w:author="HyeongGeun" w:date="2016-06-01T15:43:00Z">
        <w:r w:rsidR="003B1619" w:rsidDel="0042383E">
          <w:rPr>
            <w:rFonts w:hint="eastAsia"/>
            <w:b/>
            <w:sz w:val="48"/>
            <w:szCs w:val="48"/>
          </w:rPr>
          <w:delText>실습</w:delText>
        </w:r>
        <w:r w:rsidR="0038288C" w:rsidRPr="0038288C" w:rsidDel="0042383E">
          <w:rPr>
            <w:rFonts w:hint="eastAsia"/>
            <w:b/>
            <w:sz w:val="48"/>
            <w:szCs w:val="48"/>
          </w:rPr>
          <w:delText xml:space="preserve"> </w:delText>
        </w:r>
      </w:del>
      <w:del w:id="2" w:author="HyeongGeun" w:date="2016-05-20T14:56:00Z">
        <w:r w:rsidR="0038288C" w:rsidRPr="0038288C" w:rsidDel="00B42EC8">
          <w:rPr>
            <w:rFonts w:hint="eastAsia"/>
            <w:b/>
            <w:sz w:val="48"/>
            <w:szCs w:val="48"/>
          </w:rPr>
          <w:delText>0</w:delText>
        </w:r>
      </w:del>
      <w:ins w:id="3" w:author="형그니" w:date="2016-04-06T23:34:00Z">
        <w:del w:id="4" w:author="HyeongGeun" w:date="2016-04-14T19:08:00Z">
          <w:r w:rsidR="00A6071D" w:rsidDel="002B4FD3">
            <w:rPr>
              <w:b/>
              <w:sz w:val="48"/>
              <w:szCs w:val="48"/>
            </w:rPr>
            <w:delText>5</w:delText>
          </w:r>
        </w:del>
      </w:ins>
      <w:del w:id="5" w:author="형그니" w:date="2016-03-15T16:06:00Z">
        <w:r w:rsidR="0038288C" w:rsidRPr="0038288C" w:rsidDel="00A52253">
          <w:rPr>
            <w:rFonts w:hint="eastAsia"/>
            <w:b/>
            <w:sz w:val="48"/>
            <w:szCs w:val="48"/>
          </w:rPr>
          <w:delText>1</w:delText>
        </w:r>
      </w:del>
    </w:p>
    <w:p w:rsidR="0038288C" w:rsidRDefault="0038288C" w:rsidP="0038288C">
      <w:pPr>
        <w:pStyle w:val="a3"/>
        <w:jc w:val="center"/>
      </w:pPr>
      <w:r>
        <w:rPr>
          <w:noProof/>
        </w:rPr>
        <w:drawing>
          <wp:inline distT="0" distB="0" distL="0" distR="0">
            <wp:extent cx="4258945" cy="4216400"/>
            <wp:effectExtent l="0" t="0" r="8255" b="0"/>
            <wp:docPr id="1" name="그림 1" descr="EMB00000b403b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968680" descr="EMB00000b403b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135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42383E" w:rsidTr="0042383E">
        <w:trPr>
          <w:trHeight w:val="487"/>
          <w:ins w:id="6" w:author="HyeongGeun" w:date="2016-06-01T15:44:00Z"/>
        </w:trPr>
        <w:tc>
          <w:tcPr>
            <w:tcW w:w="2630" w:type="dxa"/>
          </w:tcPr>
          <w:p w:rsidR="0042383E" w:rsidRPr="0038288C" w:rsidRDefault="0042383E" w:rsidP="0042383E">
            <w:pPr>
              <w:jc w:val="center"/>
              <w:rPr>
                <w:ins w:id="7" w:author="HyeongGeun" w:date="2016-06-01T15:44:00Z"/>
                <w:b/>
              </w:rPr>
            </w:pPr>
            <w:ins w:id="8" w:author="HyeongGeun" w:date="2016-06-01T15:44:00Z">
              <w:r w:rsidRPr="0038288C">
                <w:rPr>
                  <w:rFonts w:hint="eastAsia"/>
                  <w:b/>
                </w:rPr>
                <w:t>과목명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9" w:author="HyeongGeun" w:date="2016-06-01T15:44:00Z"/>
              </w:rPr>
            </w:pPr>
            <w:ins w:id="10" w:author="HyeongGeun" w:date="2016-06-01T15:44:00Z">
              <w:r>
                <w:rPr>
                  <w:rFonts w:hint="eastAsia"/>
                </w:rPr>
                <w:t>알고리즘 및 실습</w:t>
              </w:r>
            </w:ins>
          </w:p>
        </w:tc>
      </w:tr>
      <w:tr w:rsidR="0042383E" w:rsidTr="0042383E">
        <w:trPr>
          <w:trHeight w:val="468"/>
          <w:ins w:id="11" w:author="HyeongGeun" w:date="2016-06-01T15:44:00Z"/>
        </w:trPr>
        <w:tc>
          <w:tcPr>
            <w:tcW w:w="2630" w:type="dxa"/>
          </w:tcPr>
          <w:p w:rsidR="0042383E" w:rsidRPr="0038288C" w:rsidRDefault="0042383E" w:rsidP="0042383E">
            <w:pPr>
              <w:jc w:val="center"/>
              <w:rPr>
                <w:ins w:id="12" w:author="HyeongGeun" w:date="2016-06-01T15:44:00Z"/>
                <w:b/>
              </w:rPr>
            </w:pPr>
            <w:ins w:id="13" w:author="HyeongGeun" w:date="2016-06-01T15:44:00Z">
              <w:r w:rsidRPr="0038288C">
                <w:rPr>
                  <w:rFonts w:hint="eastAsia"/>
                  <w:b/>
                </w:rPr>
                <w:t>분반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14" w:author="HyeongGeun" w:date="2016-06-01T15:44:00Z"/>
              </w:rPr>
            </w:pPr>
            <w:ins w:id="15" w:author="HyeongGeun" w:date="2016-06-01T15:44:00Z">
              <w:r>
                <w:rPr>
                  <w:rFonts w:hint="eastAsia"/>
                </w:rPr>
                <w:t>1</w:t>
              </w:r>
            </w:ins>
          </w:p>
        </w:tc>
      </w:tr>
      <w:tr w:rsidR="0042383E" w:rsidTr="0042383E">
        <w:trPr>
          <w:trHeight w:val="487"/>
          <w:ins w:id="16" w:author="HyeongGeun" w:date="2016-06-01T15:44:00Z"/>
        </w:trPr>
        <w:tc>
          <w:tcPr>
            <w:tcW w:w="2630" w:type="dxa"/>
          </w:tcPr>
          <w:p w:rsidR="0042383E" w:rsidRPr="0038288C" w:rsidRDefault="0042383E" w:rsidP="0042383E">
            <w:pPr>
              <w:jc w:val="center"/>
              <w:rPr>
                <w:ins w:id="17" w:author="HyeongGeun" w:date="2016-06-01T15:44:00Z"/>
                <w:b/>
              </w:rPr>
            </w:pPr>
            <w:ins w:id="18" w:author="HyeongGeun" w:date="2016-06-01T15:44:00Z">
              <w:r w:rsidRPr="0038288C">
                <w:rPr>
                  <w:rFonts w:hint="eastAsia"/>
                  <w:b/>
                </w:rPr>
                <w:t>교수님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19" w:author="HyeongGeun" w:date="2016-06-01T15:44:00Z"/>
              </w:rPr>
            </w:pPr>
            <w:ins w:id="20" w:author="HyeongGeun" w:date="2016-06-01T15:44:00Z">
              <w:r>
                <w:rPr>
                  <w:rFonts w:hint="eastAsia"/>
                </w:rPr>
                <w:t>민 준 기 교수님</w:t>
              </w:r>
            </w:ins>
          </w:p>
        </w:tc>
      </w:tr>
      <w:tr w:rsidR="0042383E" w:rsidTr="0042383E">
        <w:trPr>
          <w:trHeight w:val="487"/>
          <w:ins w:id="21" w:author="HyeongGeun" w:date="2016-06-01T15:44:00Z"/>
        </w:trPr>
        <w:tc>
          <w:tcPr>
            <w:tcW w:w="2630" w:type="dxa"/>
          </w:tcPr>
          <w:p w:rsidR="0042383E" w:rsidRPr="0038288C" w:rsidRDefault="0042383E" w:rsidP="0042383E">
            <w:pPr>
              <w:jc w:val="center"/>
              <w:rPr>
                <w:ins w:id="22" w:author="HyeongGeun" w:date="2016-06-01T15:44:00Z"/>
                <w:b/>
              </w:rPr>
            </w:pPr>
            <w:ins w:id="23" w:author="HyeongGeun" w:date="2016-06-01T15:44:00Z">
              <w:r>
                <w:rPr>
                  <w:rFonts w:hint="eastAsia"/>
                  <w:b/>
                </w:rPr>
                <w:t>조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24" w:author="HyeongGeun" w:date="2016-06-01T15:44:00Z"/>
              </w:rPr>
            </w:pPr>
            <w:ins w:id="25" w:author="HyeongGeun" w:date="2016-06-01T15:44:00Z">
              <w:r>
                <w:t>7</w:t>
              </w:r>
            </w:ins>
          </w:p>
        </w:tc>
      </w:tr>
      <w:tr w:rsidR="0042383E" w:rsidTr="0042383E">
        <w:trPr>
          <w:trHeight w:val="468"/>
          <w:ins w:id="26" w:author="HyeongGeun" w:date="2016-06-01T15:44:00Z"/>
        </w:trPr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27" w:author="HyeongGeun" w:date="2016-06-01T15:45:00Z"/>
                <w:b/>
              </w:rPr>
            </w:pPr>
          </w:p>
          <w:p w:rsidR="0042383E" w:rsidRPr="0038288C" w:rsidRDefault="0042383E" w:rsidP="0042383E">
            <w:pPr>
              <w:jc w:val="center"/>
              <w:rPr>
                <w:ins w:id="28" w:author="HyeongGeun" w:date="2016-06-01T15:44:00Z"/>
                <w:b/>
              </w:rPr>
            </w:pPr>
            <w:ins w:id="29" w:author="HyeongGeun" w:date="2016-06-01T15:44:00Z">
              <w:r>
                <w:rPr>
                  <w:rFonts w:hint="eastAsia"/>
                  <w:b/>
                </w:rPr>
                <w:t>조원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30" w:author="HyeongGeun" w:date="2016-06-01T15:44:00Z"/>
              </w:rPr>
            </w:pPr>
            <w:ins w:id="31" w:author="HyeongGeun" w:date="2016-06-01T15:44:00Z">
              <w:r>
                <w:rPr>
                  <w:rFonts w:hint="eastAsia"/>
                </w:rPr>
                <w:t xml:space="preserve">2012136132 </w:t>
              </w:r>
              <w:proofErr w:type="spellStart"/>
              <w:r>
                <w:rPr>
                  <w:rFonts w:hint="eastAsia"/>
                </w:rPr>
                <w:t>최강석</w:t>
              </w:r>
              <w:proofErr w:type="spellEnd"/>
            </w:ins>
          </w:p>
          <w:p w:rsidR="0042383E" w:rsidRDefault="0042383E" w:rsidP="0042383E">
            <w:pPr>
              <w:jc w:val="center"/>
              <w:rPr>
                <w:ins w:id="32" w:author="HyeongGeun" w:date="2016-06-01T15:45:00Z"/>
              </w:rPr>
            </w:pPr>
            <w:ins w:id="33" w:author="HyeongGeun" w:date="2016-06-01T15:44:00Z">
              <w:r>
                <w:rPr>
                  <w:rFonts w:hint="eastAsia"/>
                </w:rPr>
                <w:t xml:space="preserve">2012136139 </w:t>
              </w:r>
            </w:ins>
            <w:ins w:id="34" w:author="HyeongGeun" w:date="2016-06-01T15:45:00Z">
              <w:r>
                <w:rPr>
                  <w:rFonts w:hint="eastAsia"/>
                </w:rPr>
                <w:t>최형근</w:t>
              </w:r>
            </w:ins>
          </w:p>
          <w:p w:rsidR="0042383E" w:rsidRDefault="0042383E" w:rsidP="0042383E">
            <w:pPr>
              <w:jc w:val="center"/>
              <w:rPr>
                <w:ins w:id="35" w:author="HyeongGeun" w:date="2016-06-01T15:44:00Z"/>
                <w:rFonts w:hint="eastAsia"/>
              </w:rPr>
            </w:pPr>
            <w:ins w:id="36" w:author="HyeongGeun" w:date="2016-06-01T15:45:00Z">
              <w:r>
                <w:rPr>
                  <w:rFonts w:hint="eastAsia"/>
                </w:rPr>
                <w:t xml:space="preserve">2012136139 </w:t>
              </w:r>
              <w:proofErr w:type="spellStart"/>
              <w:r>
                <w:rPr>
                  <w:rFonts w:hint="eastAsia"/>
                </w:rPr>
                <w:t>허준석</w:t>
              </w:r>
            </w:ins>
            <w:proofErr w:type="spellEnd"/>
          </w:p>
        </w:tc>
      </w:tr>
      <w:tr w:rsidR="0042383E" w:rsidTr="0042383E">
        <w:trPr>
          <w:trHeight w:val="487"/>
          <w:ins w:id="37" w:author="HyeongGeun" w:date="2016-06-01T15:44:00Z"/>
        </w:trPr>
        <w:tc>
          <w:tcPr>
            <w:tcW w:w="2630" w:type="dxa"/>
          </w:tcPr>
          <w:p w:rsidR="0042383E" w:rsidRPr="0038288C" w:rsidRDefault="0042383E" w:rsidP="0042383E">
            <w:pPr>
              <w:jc w:val="center"/>
              <w:rPr>
                <w:ins w:id="38" w:author="HyeongGeun" w:date="2016-06-01T15:44:00Z"/>
                <w:b/>
              </w:rPr>
            </w:pPr>
            <w:ins w:id="39" w:author="HyeongGeun" w:date="2016-06-01T15:44:00Z">
              <w:r w:rsidRPr="0038288C">
                <w:rPr>
                  <w:rFonts w:hint="eastAsia"/>
                  <w:b/>
                </w:rPr>
                <w:t>제출일</w:t>
              </w:r>
            </w:ins>
          </w:p>
        </w:tc>
        <w:tc>
          <w:tcPr>
            <w:tcW w:w="2630" w:type="dxa"/>
          </w:tcPr>
          <w:p w:rsidR="0042383E" w:rsidRDefault="0042383E" w:rsidP="0042383E">
            <w:pPr>
              <w:jc w:val="center"/>
              <w:rPr>
                <w:ins w:id="40" w:author="HyeongGeun" w:date="2016-06-01T15:44:00Z"/>
              </w:rPr>
            </w:pPr>
            <w:ins w:id="41" w:author="HyeongGeun" w:date="2016-06-01T15:44:00Z">
              <w:r>
                <w:rPr>
                  <w:rFonts w:hint="eastAsia"/>
                </w:rPr>
                <w:t>2016.</w:t>
              </w:r>
              <w:r>
                <w:t xml:space="preserve"> </w:t>
              </w:r>
              <w:r>
                <w:rPr>
                  <w:rFonts w:hint="eastAsia"/>
                </w:rPr>
                <w:t>0</w:t>
              </w:r>
              <w:r>
                <w:t>6. 07</w:t>
              </w:r>
            </w:ins>
          </w:p>
        </w:tc>
      </w:tr>
    </w:tbl>
    <w:p w:rsidR="0038288C" w:rsidRDefault="0038288C" w:rsidP="0038288C">
      <w:pPr>
        <w:pStyle w:val="a3"/>
        <w:jc w:val="center"/>
      </w:pPr>
    </w:p>
    <w:tbl>
      <w:tblPr>
        <w:tblStyle w:val="a4"/>
        <w:tblW w:w="0" w:type="auto"/>
        <w:tblInd w:w="1875" w:type="dxa"/>
        <w:tblLook w:val="04A0" w:firstRow="1" w:lastRow="0" w:firstColumn="1" w:lastColumn="0" w:noHBand="0" w:noVBand="1"/>
      </w:tblPr>
      <w:tblGrid>
        <w:gridCol w:w="2630"/>
        <w:gridCol w:w="2630"/>
      </w:tblGrid>
      <w:tr w:rsidR="0038288C" w:rsidDel="0042383E" w:rsidTr="0038288C">
        <w:trPr>
          <w:trHeight w:val="487"/>
          <w:del w:id="42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43" w:author="HyeongGeun" w:date="2016-06-01T15:44:00Z"/>
                <w:b/>
              </w:rPr>
            </w:pPr>
            <w:del w:id="44" w:author="HyeongGeun" w:date="2016-06-01T15:44:00Z">
              <w:r w:rsidRPr="0038288C" w:rsidDel="0042383E">
                <w:rPr>
                  <w:rFonts w:hint="eastAsia"/>
                  <w:b/>
                </w:rPr>
                <w:delText>과목명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45" w:author="HyeongGeun" w:date="2016-06-01T15:44:00Z"/>
              </w:rPr>
            </w:pPr>
            <w:del w:id="46" w:author="HyeongGeun" w:date="2016-06-01T15:44:00Z">
              <w:r w:rsidDel="0042383E">
                <w:rPr>
                  <w:rFonts w:hint="eastAsia"/>
                </w:rPr>
                <w:delText>알고리즘 및 실습</w:delText>
              </w:r>
            </w:del>
          </w:p>
        </w:tc>
      </w:tr>
      <w:tr w:rsidR="0038288C" w:rsidDel="0042383E" w:rsidTr="0038288C">
        <w:trPr>
          <w:trHeight w:val="468"/>
          <w:del w:id="47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48" w:author="HyeongGeun" w:date="2016-06-01T15:44:00Z"/>
                <w:b/>
              </w:rPr>
            </w:pPr>
            <w:del w:id="49" w:author="HyeongGeun" w:date="2016-06-01T15:44:00Z">
              <w:r w:rsidRPr="0038288C" w:rsidDel="0042383E">
                <w:rPr>
                  <w:rFonts w:hint="eastAsia"/>
                  <w:b/>
                </w:rPr>
                <w:delText>분반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50" w:author="HyeongGeun" w:date="2016-06-01T15:44:00Z"/>
              </w:rPr>
            </w:pPr>
            <w:del w:id="51" w:author="HyeongGeun" w:date="2016-06-01T15:44:00Z">
              <w:r w:rsidDel="0042383E">
                <w:rPr>
                  <w:rFonts w:hint="eastAsia"/>
                </w:rPr>
                <w:delText>1</w:delText>
              </w:r>
            </w:del>
          </w:p>
        </w:tc>
      </w:tr>
      <w:tr w:rsidR="0038288C" w:rsidDel="0042383E" w:rsidTr="0038288C">
        <w:trPr>
          <w:trHeight w:val="487"/>
          <w:del w:id="52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53" w:author="HyeongGeun" w:date="2016-06-01T15:44:00Z"/>
                <w:b/>
              </w:rPr>
            </w:pPr>
            <w:del w:id="54" w:author="HyeongGeun" w:date="2016-06-01T15:44:00Z">
              <w:r w:rsidRPr="0038288C" w:rsidDel="0042383E">
                <w:rPr>
                  <w:rFonts w:hint="eastAsia"/>
                  <w:b/>
                </w:rPr>
                <w:delText>교수님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55" w:author="HyeongGeun" w:date="2016-06-01T15:44:00Z"/>
              </w:rPr>
            </w:pPr>
            <w:del w:id="56" w:author="HyeongGeun" w:date="2016-06-01T15:44:00Z">
              <w:r w:rsidDel="0042383E">
                <w:rPr>
                  <w:rFonts w:hint="eastAsia"/>
                </w:rPr>
                <w:delText>민 준 기 교수님</w:delText>
              </w:r>
            </w:del>
          </w:p>
        </w:tc>
      </w:tr>
      <w:tr w:rsidR="0038288C" w:rsidDel="0042383E" w:rsidTr="0038288C">
        <w:trPr>
          <w:trHeight w:val="487"/>
          <w:del w:id="57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58" w:author="HyeongGeun" w:date="2016-06-01T15:44:00Z"/>
                <w:b/>
              </w:rPr>
            </w:pPr>
            <w:del w:id="59" w:author="HyeongGeun" w:date="2016-06-01T15:44:00Z">
              <w:r w:rsidRPr="0038288C" w:rsidDel="0042383E">
                <w:rPr>
                  <w:rFonts w:hint="eastAsia"/>
                  <w:b/>
                </w:rPr>
                <w:delText>학번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60" w:author="HyeongGeun" w:date="2016-06-01T15:44:00Z"/>
              </w:rPr>
            </w:pPr>
            <w:del w:id="61" w:author="HyeongGeun" w:date="2016-06-01T15:44:00Z">
              <w:r w:rsidDel="0042383E">
                <w:rPr>
                  <w:rFonts w:hint="eastAsia"/>
                </w:rPr>
                <w:delText>2012136139</w:delText>
              </w:r>
            </w:del>
          </w:p>
        </w:tc>
      </w:tr>
      <w:tr w:rsidR="0038288C" w:rsidDel="0042383E" w:rsidTr="0038288C">
        <w:trPr>
          <w:trHeight w:val="468"/>
          <w:del w:id="62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63" w:author="HyeongGeun" w:date="2016-06-01T15:44:00Z"/>
                <w:b/>
              </w:rPr>
            </w:pPr>
            <w:del w:id="64" w:author="HyeongGeun" w:date="2016-06-01T15:44:00Z">
              <w:r w:rsidRPr="0038288C" w:rsidDel="0042383E">
                <w:rPr>
                  <w:rFonts w:hint="eastAsia"/>
                  <w:b/>
                </w:rPr>
                <w:delText>이름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65" w:author="HyeongGeun" w:date="2016-06-01T15:44:00Z"/>
              </w:rPr>
            </w:pPr>
            <w:del w:id="66" w:author="HyeongGeun" w:date="2016-06-01T15:44:00Z">
              <w:r w:rsidDel="0042383E">
                <w:rPr>
                  <w:rFonts w:hint="eastAsia"/>
                </w:rPr>
                <w:delText>최 형 근</w:delText>
              </w:r>
            </w:del>
          </w:p>
        </w:tc>
      </w:tr>
      <w:tr w:rsidR="0038288C" w:rsidDel="0042383E" w:rsidTr="0038288C">
        <w:trPr>
          <w:trHeight w:val="487"/>
          <w:del w:id="67" w:author="HyeongGeun" w:date="2016-06-01T15:44:00Z"/>
        </w:trPr>
        <w:tc>
          <w:tcPr>
            <w:tcW w:w="2630" w:type="dxa"/>
          </w:tcPr>
          <w:p w:rsidR="0038288C" w:rsidRPr="0038288C" w:rsidDel="0042383E" w:rsidRDefault="0038288C" w:rsidP="0038288C">
            <w:pPr>
              <w:jc w:val="center"/>
              <w:rPr>
                <w:del w:id="68" w:author="HyeongGeun" w:date="2016-06-01T15:44:00Z"/>
                <w:b/>
              </w:rPr>
            </w:pPr>
            <w:del w:id="69" w:author="HyeongGeun" w:date="2016-06-01T15:44:00Z">
              <w:r w:rsidRPr="0038288C" w:rsidDel="0042383E">
                <w:rPr>
                  <w:rFonts w:hint="eastAsia"/>
                  <w:b/>
                </w:rPr>
                <w:delText>제출일</w:delText>
              </w:r>
            </w:del>
          </w:p>
        </w:tc>
        <w:tc>
          <w:tcPr>
            <w:tcW w:w="2630" w:type="dxa"/>
          </w:tcPr>
          <w:p w:rsidR="0038288C" w:rsidDel="0042383E" w:rsidRDefault="0038288C" w:rsidP="0038288C">
            <w:pPr>
              <w:jc w:val="center"/>
              <w:rPr>
                <w:del w:id="70" w:author="HyeongGeun" w:date="2016-06-01T15:44:00Z"/>
              </w:rPr>
            </w:pPr>
            <w:del w:id="71" w:author="HyeongGeun" w:date="2016-06-01T15:44:00Z">
              <w:r w:rsidDel="0042383E">
                <w:rPr>
                  <w:rFonts w:hint="eastAsia"/>
                </w:rPr>
                <w:delText>2016.</w:delText>
              </w:r>
            </w:del>
            <w:ins w:id="72" w:author="CHK" w:date="2016-03-09T17:15:00Z">
              <w:del w:id="73" w:author="HyeongGeun" w:date="2016-06-01T15:44:00Z">
                <w:r w:rsidR="00E4476D" w:rsidDel="0042383E">
                  <w:delText xml:space="preserve"> </w:delText>
                </w:r>
              </w:del>
            </w:ins>
            <w:del w:id="74" w:author="HyeongGeun" w:date="2016-06-01T15:44:00Z">
              <w:r w:rsidDel="0042383E">
                <w:rPr>
                  <w:rFonts w:hint="eastAsia"/>
                </w:rPr>
                <w:delText>0</w:delText>
              </w:r>
            </w:del>
            <w:ins w:id="75" w:author="형그니" w:date="2016-04-06T23:34:00Z">
              <w:del w:id="76" w:author="HyeongGeun" w:date="2016-05-01T21:42:00Z">
                <w:r w:rsidR="00A6071D" w:rsidDel="00B71AFE">
                  <w:delText>4</w:delText>
                </w:r>
              </w:del>
            </w:ins>
            <w:del w:id="77" w:author="HyeongGeun" w:date="2016-06-01T15:44:00Z">
              <w:r w:rsidDel="0042383E">
                <w:rPr>
                  <w:rFonts w:hint="eastAsia"/>
                </w:rPr>
                <w:delText>3.</w:delText>
              </w:r>
            </w:del>
            <w:ins w:id="78" w:author="CHK" w:date="2016-03-09T17:15:00Z">
              <w:del w:id="79" w:author="HyeongGeun" w:date="2016-06-01T15:44:00Z">
                <w:r w:rsidR="00E4476D" w:rsidDel="0042383E">
                  <w:delText xml:space="preserve"> </w:delText>
                </w:r>
              </w:del>
            </w:ins>
            <w:ins w:id="80" w:author="형그니" w:date="2016-04-06T23:34:00Z">
              <w:del w:id="81" w:author="HyeongGeun" w:date="2016-04-14T19:08:00Z">
                <w:r w:rsidR="00A6071D" w:rsidDel="00AD41A3">
                  <w:delText>0</w:delText>
                </w:r>
              </w:del>
            </w:ins>
            <w:ins w:id="82" w:author="형그니" w:date="2016-03-23T17:54:00Z">
              <w:del w:id="83" w:author="HyeongGeun" w:date="2016-04-14T19:08:00Z">
                <w:r w:rsidR="00A6071D" w:rsidDel="00AD41A3">
                  <w:delText>6</w:delText>
                </w:r>
              </w:del>
            </w:ins>
            <w:del w:id="84" w:author="HyeongGeun" w:date="2016-06-01T15:44:00Z">
              <w:r w:rsidDel="0042383E">
                <w:rPr>
                  <w:rFonts w:hint="eastAsia"/>
                </w:rPr>
                <w:delText>0</w:delText>
              </w:r>
            </w:del>
            <w:ins w:id="85" w:author="CHK" w:date="2016-03-09T17:15:00Z">
              <w:del w:id="86" w:author="HyeongGeun" w:date="2016-06-01T15:44:00Z">
                <w:r w:rsidR="00E4476D" w:rsidDel="0042383E">
                  <w:delText>9</w:delText>
                </w:r>
              </w:del>
            </w:ins>
            <w:del w:id="87" w:author="HyeongGeun" w:date="2016-06-01T15:44:00Z">
              <w:r w:rsidDel="0042383E">
                <w:rPr>
                  <w:rFonts w:hint="eastAsia"/>
                </w:rPr>
                <w:delText>8</w:delText>
              </w:r>
            </w:del>
          </w:p>
        </w:tc>
      </w:tr>
    </w:tbl>
    <w:p w:rsidR="0038288C" w:rsidRDefault="0038288C" w:rsidP="0038288C"/>
    <w:p w:rsidR="00162C18" w:rsidRDefault="0038288C" w:rsidP="00162C18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2C18" w:rsidDel="00D45AE1" w:rsidTr="00FE7E46">
        <w:trPr>
          <w:del w:id="88" w:author="HyeongGeun" w:date="2016-06-01T17:50:00Z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18" w:rsidRPr="004D06F7" w:rsidDel="00D45AE1" w:rsidRDefault="00162C18" w:rsidP="00162C18">
            <w:pPr>
              <w:jc w:val="center"/>
              <w:rPr>
                <w:del w:id="89" w:author="HyeongGeun" w:date="2016-06-01T17:50:00Z"/>
                <w:sz w:val="24"/>
                <w:szCs w:val="24"/>
              </w:rPr>
            </w:pPr>
            <w:del w:id="90" w:author="HyeongGeun" w:date="2016-06-01T15:45:00Z">
              <w:r w:rsidRPr="004D06F7" w:rsidDel="00FD25B3">
                <w:rPr>
                  <w:rFonts w:hint="eastAsia"/>
                  <w:b/>
                  <w:sz w:val="24"/>
                  <w:szCs w:val="24"/>
                </w:rPr>
                <w:delText>과제 내용</w:delText>
              </w:r>
            </w:del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18" w:rsidDel="00D45AE1" w:rsidRDefault="00A6071D">
            <w:pPr>
              <w:rPr>
                <w:del w:id="91" w:author="HyeongGeun" w:date="2016-06-01T17:50:00Z"/>
              </w:rPr>
            </w:pPr>
            <w:ins w:id="92" w:author="형그니" w:date="2016-04-06T23:35:00Z">
              <w:del w:id="93" w:author="HyeongGeun" w:date="2016-04-14T19:08:00Z">
                <w:r w:rsidDel="004F506B">
                  <w:rPr>
                    <w:rFonts w:hint="eastAsia"/>
                  </w:rPr>
                  <w:delText xml:space="preserve">힙 정렬 </w:delText>
                </w:r>
                <w:r w:rsidDel="004F506B">
                  <w:delText>(heap sort)</w:delText>
                </w:r>
              </w:del>
            </w:ins>
            <w:del w:id="94" w:author="HyeongGeun" w:date="2016-05-01T21:42:00Z">
              <w:r w:rsidR="00162C18" w:rsidDel="00B71AFE">
                <w:rPr>
                  <w:rFonts w:hint="eastAsia"/>
                </w:rPr>
                <w:delText>재귀적 방법에 의한 피보나치 수열 구하기</w:delText>
              </w:r>
            </w:del>
          </w:p>
        </w:tc>
      </w:tr>
    </w:tbl>
    <w:p w:rsidR="00FE7E46" w:rsidDel="00D45AE1" w:rsidRDefault="00FE7E46">
      <w:pPr>
        <w:spacing w:line="60" w:lineRule="auto"/>
        <w:rPr>
          <w:del w:id="95" w:author="HyeongGeun" w:date="2016-06-01T17:50:00Z"/>
          <w:rFonts w:hint="eastAsia"/>
        </w:rPr>
        <w:pPrChange w:id="96" w:author="CHK" w:date="2016-03-08T17:07:00Z">
          <w:pPr/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2C18" w:rsidRPr="008B2260" w:rsidDel="00D45AE1" w:rsidTr="00FE7E46">
        <w:trPr>
          <w:del w:id="97" w:author="HyeongGeun" w:date="2016-06-01T17:50:00Z"/>
        </w:trPr>
        <w:tc>
          <w:tcPr>
            <w:tcW w:w="1696" w:type="dxa"/>
            <w:tcBorders>
              <w:top w:val="single" w:sz="4" w:space="0" w:color="auto"/>
            </w:tcBorders>
          </w:tcPr>
          <w:p w:rsidR="00162C18" w:rsidRPr="00AB5BC6" w:rsidDel="00D45AE1" w:rsidRDefault="00162C18" w:rsidP="00743A3B">
            <w:pPr>
              <w:jc w:val="center"/>
              <w:rPr>
                <w:del w:id="98" w:author="HyeongGeun" w:date="2016-06-01T17:50:00Z"/>
                <w:b/>
                <w:sz w:val="24"/>
                <w:szCs w:val="24"/>
                <w:rPrChange w:id="99" w:author="HyeongGeun" w:date="2016-06-01T15:46:00Z">
                  <w:rPr>
                    <w:del w:id="100" w:author="HyeongGeun" w:date="2016-06-01T17:50:00Z"/>
                    <w:sz w:val="24"/>
                    <w:szCs w:val="24"/>
                  </w:rPr>
                </w:rPrChange>
              </w:rPr>
              <w:pPrChange w:id="101" w:author="HyeongGeun" w:date="2016-06-01T17:44:00Z">
                <w:pPr>
                  <w:jc w:val="center"/>
                </w:pPr>
              </w:pPrChange>
            </w:pPr>
            <w:del w:id="102" w:author="HyeongGeun" w:date="2016-06-01T15:46:00Z">
              <w:r w:rsidRPr="004D06F7" w:rsidDel="00AB5BC6">
                <w:rPr>
                  <w:rFonts w:hint="eastAsia"/>
                  <w:b/>
                  <w:sz w:val="24"/>
                  <w:szCs w:val="24"/>
                </w:rPr>
                <w:delText>분석 및 풀이</w:delText>
              </w:r>
            </w:del>
          </w:p>
        </w:tc>
        <w:tc>
          <w:tcPr>
            <w:tcW w:w="7320" w:type="dxa"/>
            <w:tcBorders>
              <w:top w:val="single" w:sz="4" w:space="0" w:color="auto"/>
            </w:tcBorders>
          </w:tcPr>
          <w:p w:rsidR="0093142C" w:rsidDel="004F506B" w:rsidRDefault="00A6071D" w:rsidP="00F861BA">
            <w:pPr>
              <w:rPr>
                <w:del w:id="103" w:author="HyeongGeun" w:date="2016-04-14T19:09:00Z"/>
              </w:rPr>
              <w:pPrChange w:id="104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05" w:author="형그니" w:date="2016-03-29T23:11:00Z">
              <w:del w:id="106" w:author="HyeongGeun" w:date="2016-04-14T19:09:00Z">
                <w:r w:rsidDel="004F506B">
                  <w:delText>maxheap</w:delText>
                </w:r>
              </w:del>
              <w:del w:id="107" w:author="HyeongGeun" w:date="2016-05-16T14:47:00Z">
                <w:r w:rsidR="0093142C" w:rsidDel="00DB5395">
                  <w:delText xml:space="preserve"> </w:delText>
                </w:r>
                <w:r w:rsidR="0093142C" w:rsidDel="00DB5395">
                  <w:rPr>
                    <w:rFonts w:hint="eastAsia"/>
                  </w:rPr>
                  <w:delText>함수</w:delText>
                </w:r>
              </w:del>
            </w:ins>
          </w:p>
          <w:p w:rsidR="0093142C" w:rsidDel="004F506B" w:rsidRDefault="00A6071D" w:rsidP="00F861BA">
            <w:pPr>
              <w:rPr>
                <w:ins w:id="108" w:author="형그니" w:date="2016-03-29T23:19:00Z"/>
                <w:del w:id="109" w:author="HyeongGeun" w:date="2016-04-14T19:09:00Z"/>
              </w:rPr>
              <w:pPrChange w:id="110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11" w:author="형그니" w:date="2016-04-06T23:35:00Z">
              <w:del w:id="112" w:author="HyeongGeun" w:date="2016-04-14T19:09:00Z">
                <w:r w:rsidDel="004F506B">
                  <w:rPr>
                    <w:rFonts w:hint="eastAsia"/>
                  </w:rPr>
                  <w:delText>a</w:delText>
                </w:r>
                <w:r w:rsidDel="004F506B">
                  <w:delText xml:space="preserve">bc.txt </w:delText>
                </w:r>
                <w:r w:rsidDel="004F506B">
                  <w:rPr>
                    <w:rFonts w:hint="eastAsia"/>
                  </w:rPr>
                  <w:delText xml:space="preserve">내용을 하나씩 읽으면서 </w:delText>
                </w:r>
                <w:r w:rsidDel="004F506B">
                  <w:delText xml:space="preserve">arr </w:delText>
                </w:r>
                <w:r w:rsidDel="004F506B">
                  <w:rPr>
                    <w:rFonts w:hint="eastAsia"/>
                  </w:rPr>
                  <w:delText>배열에 삽입</w:delText>
                </w:r>
              </w:del>
            </w:ins>
          </w:p>
          <w:p w:rsidR="00222021" w:rsidDel="004F506B" w:rsidRDefault="00A6071D" w:rsidP="00F861BA">
            <w:pPr>
              <w:rPr>
                <w:ins w:id="113" w:author="형그니" w:date="2016-03-29T23:19:00Z"/>
                <w:del w:id="114" w:author="HyeongGeun" w:date="2016-04-14T19:09:00Z"/>
              </w:rPr>
              <w:pPrChange w:id="115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16" w:author="형그니" w:date="2016-04-06T23:35:00Z">
              <w:del w:id="117" w:author="HyeongGeun" w:date="2016-04-14T19:09:00Z">
                <w:r w:rsidDel="004F506B">
                  <w:rPr>
                    <w:rFonts w:hint="eastAsia"/>
                  </w:rPr>
                  <w:delText>삽입한 값이 부모의 값보다 크면 교체</w:delText>
                </w:r>
              </w:del>
            </w:ins>
          </w:p>
          <w:p w:rsidR="00222021" w:rsidDel="004F506B" w:rsidRDefault="00A6071D" w:rsidP="00F861BA">
            <w:pPr>
              <w:rPr>
                <w:ins w:id="118" w:author="형그니" w:date="2016-03-29T23:21:00Z"/>
                <w:del w:id="119" w:author="HyeongGeun" w:date="2016-04-14T19:09:00Z"/>
              </w:rPr>
              <w:pPrChange w:id="120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21" w:author="형그니" w:date="2016-04-06T23:38:00Z">
              <w:del w:id="122" w:author="HyeongGeun" w:date="2016-04-14T19:09:00Z">
                <w:r w:rsidDel="004F506B">
                  <w:rPr>
                    <w:rFonts w:hint="eastAsia"/>
                  </w:rPr>
                  <w:delText>교체가 일어날 시 부모의 부모</w:delText>
                </w:r>
              </w:del>
            </w:ins>
            <w:ins w:id="123" w:author="형그니" w:date="2016-04-06T23:39:00Z">
              <w:del w:id="124" w:author="HyeongGeun" w:date="2016-04-14T19:09:00Z">
                <w:r w:rsidDel="004F506B">
                  <w:rPr>
                    <w:rFonts w:hint="eastAsia"/>
                  </w:rPr>
                  <w:delText xml:space="preserve"> </w:delText>
                </w:r>
              </w:del>
            </w:ins>
            <w:ins w:id="125" w:author="형그니" w:date="2016-04-06T23:38:00Z">
              <w:del w:id="126" w:author="HyeongGeun" w:date="2016-04-14T19:09:00Z">
                <w:r w:rsidDel="004F506B">
                  <w:rPr>
                    <w:rFonts w:hint="eastAsia"/>
                  </w:rPr>
                  <w:delText>값과 다시 비교</w:delText>
                </w:r>
              </w:del>
            </w:ins>
          </w:p>
          <w:p w:rsidR="002A1906" w:rsidDel="004F506B" w:rsidRDefault="00A6071D" w:rsidP="00F861BA">
            <w:pPr>
              <w:rPr>
                <w:ins w:id="127" w:author="형그니" w:date="2016-04-06T23:41:00Z"/>
                <w:del w:id="128" w:author="HyeongGeun" w:date="2016-04-14T19:09:00Z"/>
              </w:rPr>
              <w:pPrChange w:id="129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30" w:author="형그니" w:date="2016-04-06T23:38:00Z">
              <w:del w:id="131" w:author="HyeongGeun" w:date="2016-04-14T19:09:00Z">
                <w:r w:rsidDel="004F506B">
                  <w:rPr>
                    <w:rFonts w:hint="eastAsia"/>
                  </w:rPr>
                  <w:delText>(1)</w:delText>
                </w:r>
              </w:del>
            </w:ins>
            <w:ins w:id="132" w:author="형그니" w:date="2016-04-06T23:39:00Z">
              <w:del w:id="133" w:author="HyeongGeun" w:date="2016-04-14T19:09:00Z">
                <w:r w:rsidDel="004F506B">
                  <w:delText xml:space="preserve"> </w:delText>
                </w:r>
              </w:del>
            </w:ins>
            <w:ins w:id="134" w:author="형그니" w:date="2016-04-06T23:38:00Z">
              <w:del w:id="135" w:author="HyeongGeun" w:date="2016-04-14T19:09:00Z">
                <w:r w:rsidDel="004F506B">
                  <w:rPr>
                    <w:rFonts w:hint="eastAsia"/>
                  </w:rPr>
                  <w:delText xml:space="preserve">~ </w:delText>
                </w:r>
                <w:r w:rsidDel="004F506B">
                  <w:delText>(3)</w:delText>
                </w:r>
                <w:r w:rsidDel="004F506B">
                  <w:rPr>
                    <w:rFonts w:hint="eastAsia"/>
                  </w:rPr>
                  <w:delText xml:space="preserve">을 </w:delText>
                </w:r>
              </w:del>
            </w:ins>
            <w:ins w:id="136" w:author="형그니" w:date="2016-04-06T23:39:00Z">
              <w:del w:id="137" w:author="HyeongGeun" w:date="2016-04-14T19:09:00Z">
                <w:r w:rsidDel="004F506B">
                  <w:rPr>
                    <w:rFonts w:hint="eastAsia"/>
                  </w:rPr>
                  <w:delText xml:space="preserve">배열 </w:delText>
                </w:r>
              </w:del>
            </w:ins>
            <w:ins w:id="138" w:author="형그니" w:date="2016-04-06T23:38:00Z">
              <w:del w:id="139" w:author="HyeongGeun" w:date="2016-04-14T19:09:00Z">
                <w:r w:rsidDel="004F506B">
                  <w:rPr>
                    <w:rFonts w:hint="eastAsia"/>
                  </w:rPr>
                  <w:delText>끝까지 반복</w:delText>
                </w:r>
              </w:del>
            </w:ins>
          </w:p>
          <w:p w:rsidR="00A87133" w:rsidDel="00B71AFE" w:rsidRDefault="00A87133" w:rsidP="00F861BA">
            <w:pPr>
              <w:rPr>
                <w:ins w:id="140" w:author="형그니" w:date="2016-03-29T23:11:00Z"/>
                <w:del w:id="141" w:author="HyeongGeun" w:date="2016-05-01T21:50:00Z"/>
              </w:rPr>
              <w:pPrChange w:id="142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</w:p>
          <w:p w:rsidR="0093142C" w:rsidDel="004F506B" w:rsidRDefault="00A87133" w:rsidP="00F861BA">
            <w:pPr>
              <w:rPr>
                <w:del w:id="143" w:author="HyeongGeun" w:date="2016-04-14T19:10:00Z"/>
              </w:rPr>
              <w:pPrChange w:id="144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45" w:author="형그니" w:date="2016-04-06T23:39:00Z">
              <w:del w:id="146" w:author="HyeongGeun" w:date="2016-04-14T19:09:00Z">
                <w:r w:rsidDel="004F506B">
                  <w:delText>heapsort</w:delText>
                </w:r>
              </w:del>
            </w:ins>
            <w:ins w:id="147" w:author="형그니" w:date="2016-03-29T23:11:00Z">
              <w:del w:id="148" w:author="HyeongGeun" w:date="2016-04-14T19:09:00Z">
                <w:r w:rsidR="0093142C" w:rsidDel="004F506B">
                  <w:delText xml:space="preserve"> </w:delText>
                </w:r>
                <w:r w:rsidR="0093142C" w:rsidDel="004F506B">
                  <w:rPr>
                    <w:rFonts w:hint="eastAsia"/>
                  </w:rPr>
                  <w:delText>함수</w:delText>
                </w:r>
              </w:del>
            </w:ins>
          </w:p>
          <w:p w:rsidR="00222021" w:rsidDel="004F506B" w:rsidRDefault="00A87133" w:rsidP="00F861BA">
            <w:pPr>
              <w:rPr>
                <w:ins w:id="149" w:author="형그니" w:date="2016-03-29T23:22:00Z"/>
                <w:del w:id="150" w:author="HyeongGeun" w:date="2016-04-14T19:10:00Z"/>
              </w:rPr>
              <w:pPrChange w:id="151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52" w:author="형그니" w:date="2016-04-06T23:39:00Z">
              <w:del w:id="153" w:author="HyeongGeun" w:date="2016-04-14T19:10:00Z">
                <w:r w:rsidDel="004F506B">
                  <w:rPr>
                    <w:rFonts w:hint="eastAsia"/>
                  </w:rPr>
                  <w:delText>m</w:delText>
                </w:r>
                <w:r w:rsidDel="004F506B">
                  <w:delText xml:space="preserve">axheap </w:delText>
                </w:r>
                <w:r w:rsidDel="004F506B">
                  <w:rPr>
                    <w:rFonts w:hint="eastAsia"/>
                  </w:rPr>
                  <w:delText>함수를 통해 나온 최대 힙</w:delText>
                </w:r>
              </w:del>
            </w:ins>
            <w:ins w:id="154" w:author="형그니" w:date="2016-04-06T23:40:00Z">
              <w:del w:id="155" w:author="HyeongGeun" w:date="2016-04-14T19:10:00Z">
                <w:r w:rsidDel="004F506B">
                  <w:rPr>
                    <w:rFonts w:hint="eastAsia"/>
                  </w:rPr>
                  <w:delText xml:space="preserve"> 배열을 매개변수로 받음</w:delText>
                </w:r>
              </w:del>
            </w:ins>
          </w:p>
          <w:p w:rsidR="00222021" w:rsidDel="004F506B" w:rsidRDefault="00A87133" w:rsidP="00F861BA">
            <w:pPr>
              <w:rPr>
                <w:ins w:id="156" w:author="형그니" w:date="2016-03-29T23:22:00Z"/>
                <w:del w:id="157" w:author="HyeongGeun" w:date="2016-04-14T19:10:00Z"/>
              </w:rPr>
              <w:pPrChange w:id="158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59" w:author="형그니" w:date="2016-04-06T23:40:00Z">
              <w:del w:id="160" w:author="HyeongGeun" w:date="2016-04-14T19:10:00Z">
                <w:r w:rsidDel="004F506B">
                  <w:rPr>
                    <w:rFonts w:hint="eastAsia"/>
                  </w:rPr>
                  <w:delText xml:space="preserve">루트 노드에 현재 배열의 최대값이 있으므로 맨 뒤 내용과 바꿈 </w:delText>
                </w:r>
                <w:r w:rsidDel="004F506B">
                  <w:delText>(</w:delText>
                </w:r>
                <w:r w:rsidDel="004F506B">
                  <w:rPr>
                    <w:rFonts w:hint="eastAsia"/>
                  </w:rPr>
                  <w:delText>스왑)</w:delText>
                </w:r>
              </w:del>
            </w:ins>
          </w:p>
          <w:p w:rsidR="002A1906" w:rsidDel="004F506B" w:rsidRDefault="00A87133" w:rsidP="00F861BA">
            <w:pPr>
              <w:rPr>
                <w:ins w:id="161" w:author="형그니" w:date="2016-04-06T23:41:00Z"/>
                <w:del w:id="162" w:author="HyeongGeun" w:date="2016-04-14T19:10:00Z"/>
              </w:rPr>
              <w:pPrChange w:id="163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64" w:author="형그니" w:date="2016-04-06T23:40:00Z">
              <w:del w:id="165" w:author="HyeongGeun" w:date="2016-04-14T19:10:00Z">
                <w:r w:rsidDel="004F506B">
                  <w:rPr>
                    <w:rFonts w:hint="eastAsia"/>
                  </w:rPr>
                  <w:delText xml:space="preserve">루트 노드부터 맨 뒤 </w:delText>
                </w:r>
                <w:r w:rsidDel="004F506B">
                  <w:delText xml:space="preserve">– 1 </w:delText>
                </w:r>
                <w:r w:rsidDel="004F506B">
                  <w:rPr>
                    <w:rFonts w:hint="eastAsia"/>
                  </w:rPr>
                  <w:delText xml:space="preserve">노드까지 </w:delText>
                </w:r>
              </w:del>
            </w:ins>
            <w:ins w:id="166" w:author="형그니" w:date="2016-04-06T23:41:00Z">
              <w:del w:id="167" w:author="HyeongGeun" w:date="2016-04-14T19:10:00Z">
                <w:r w:rsidDel="004F506B">
                  <w:rPr>
                    <w:rFonts w:hint="eastAsia"/>
                  </w:rPr>
                  <w:delText>최대 힙을 만족하도록 재정렬</w:delText>
                </w:r>
              </w:del>
            </w:ins>
          </w:p>
          <w:p w:rsidR="00A87133" w:rsidDel="00DB5395" w:rsidRDefault="00A87133" w:rsidP="00F861BA">
            <w:pPr>
              <w:rPr>
                <w:ins w:id="168" w:author="형그니" w:date="2016-03-29T23:11:00Z"/>
                <w:del w:id="169" w:author="HyeongGeun" w:date="2016-05-16T14:47:00Z"/>
              </w:rPr>
              <w:pPrChange w:id="170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</w:p>
          <w:p w:rsidR="00222021" w:rsidDel="00DB5395" w:rsidRDefault="0093142C" w:rsidP="00F861BA">
            <w:pPr>
              <w:rPr>
                <w:ins w:id="171" w:author="형그니" w:date="2016-03-29T23:24:00Z"/>
                <w:del w:id="172" w:author="HyeongGeun" w:date="2016-05-16T14:47:00Z"/>
              </w:rPr>
              <w:pPrChange w:id="173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74" w:author="형그니" w:date="2016-03-29T23:11:00Z">
              <w:del w:id="175" w:author="HyeongGeun" w:date="2016-05-07T22:15:00Z">
                <w:r w:rsidDel="008B2260">
                  <w:rPr>
                    <w:rFonts w:hint="eastAsia"/>
                  </w:rPr>
                  <w:delText>main</w:delText>
                </w:r>
              </w:del>
              <w:del w:id="176" w:author="HyeongGeun" w:date="2016-05-16T14:47:00Z">
                <w:r w:rsidDel="00DB5395">
                  <w:rPr>
                    <w:rFonts w:hint="eastAsia"/>
                  </w:rPr>
                  <w:delText xml:space="preserve"> 함수</w:delText>
                </w:r>
              </w:del>
            </w:ins>
          </w:p>
          <w:p w:rsidR="00222021" w:rsidDel="004F506B" w:rsidRDefault="00A87133" w:rsidP="00F861BA">
            <w:pPr>
              <w:rPr>
                <w:ins w:id="177" w:author="형그니" w:date="2016-03-29T23:24:00Z"/>
                <w:del w:id="178" w:author="HyeongGeun" w:date="2016-04-14T19:11:00Z"/>
              </w:rPr>
              <w:pPrChange w:id="179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80" w:author="형그니" w:date="2016-04-06T23:41:00Z">
              <w:del w:id="181" w:author="HyeongGeun" w:date="2016-04-14T19:11:00Z">
                <w:r w:rsidDel="004F506B">
                  <w:rPr>
                    <w:rFonts w:hint="eastAsia"/>
                  </w:rPr>
                  <w:delText>abc.txt 전체 내용 개수를 파악</w:delText>
                </w:r>
              </w:del>
            </w:ins>
          </w:p>
          <w:p w:rsidR="00222021" w:rsidDel="004F506B" w:rsidRDefault="00A87133" w:rsidP="00F861BA">
            <w:pPr>
              <w:rPr>
                <w:ins w:id="182" w:author="형그니" w:date="2016-03-29T23:25:00Z"/>
                <w:del w:id="183" w:author="HyeongGeun" w:date="2016-04-14T19:11:00Z"/>
              </w:rPr>
              <w:pPrChange w:id="184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85" w:author="형그니" w:date="2016-04-06T23:41:00Z">
              <w:del w:id="186" w:author="HyeongGeun" w:date="2016-04-14T19:11:00Z">
                <w:r w:rsidDel="004F506B">
                  <w:rPr>
                    <w:rFonts w:hint="eastAsia"/>
                  </w:rPr>
                  <w:delText xml:space="preserve">내용 개수를 크기로 갖는 배열 </w:delText>
                </w:r>
                <w:r w:rsidDel="004F506B">
                  <w:delText>arr</w:delText>
                </w:r>
                <w:r w:rsidDel="004F506B">
                  <w:rPr>
                    <w:rFonts w:hint="eastAsia"/>
                  </w:rPr>
                  <w:delText>을 생성</w:delText>
                </w:r>
              </w:del>
            </w:ins>
          </w:p>
          <w:p w:rsidR="00A87133" w:rsidDel="004F506B" w:rsidRDefault="00A87133" w:rsidP="00F861BA">
            <w:pPr>
              <w:rPr>
                <w:ins w:id="187" w:author="형그니" w:date="2016-04-06T23:42:00Z"/>
                <w:del w:id="188" w:author="HyeongGeun" w:date="2016-04-14T19:11:00Z"/>
              </w:rPr>
              <w:pPrChange w:id="189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90" w:author="형그니" w:date="2016-04-06T23:42:00Z">
              <w:del w:id="191" w:author="HyeongGeun" w:date="2016-04-14T19:11:00Z">
                <w:r w:rsidDel="004F506B">
                  <w:delText>a</w:delText>
                </w:r>
                <w:r w:rsidDel="004F506B">
                  <w:rPr>
                    <w:rFonts w:hint="eastAsia"/>
                  </w:rPr>
                  <w:delText>bc.</w:delText>
                </w:r>
                <w:r w:rsidDel="004F506B">
                  <w:delText xml:space="preserve">txt </w:delText>
                </w:r>
                <w:r w:rsidDel="004F506B">
                  <w:rPr>
                    <w:rFonts w:hint="eastAsia"/>
                  </w:rPr>
                  <w:delText xml:space="preserve">내용을 하나씩 읽음과 동시에 </w:delText>
                </w:r>
                <w:r w:rsidDel="004F506B">
                  <w:delText xml:space="preserve">maxheap </w:delText>
                </w:r>
                <w:r w:rsidDel="004F506B">
                  <w:rPr>
                    <w:rFonts w:hint="eastAsia"/>
                  </w:rPr>
                  <w:delText xml:space="preserve">함수를 통해서 </w:delText>
                </w:r>
                <w:r w:rsidDel="004F506B">
                  <w:delText>arr</w:delText>
                </w:r>
                <w:r w:rsidDel="004F506B">
                  <w:rPr>
                    <w:rFonts w:hint="eastAsia"/>
                  </w:rPr>
                  <w:delText>배열에 삽입</w:delText>
                </w:r>
              </w:del>
            </w:ins>
          </w:p>
          <w:p w:rsidR="00A87133" w:rsidDel="004F506B" w:rsidRDefault="00A87133" w:rsidP="00F861BA">
            <w:pPr>
              <w:rPr>
                <w:ins w:id="192" w:author="형그니" w:date="2016-04-06T23:43:00Z"/>
                <w:del w:id="193" w:author="HyeongGeun" w:date="2016-04-14T19:11:00Z"/>
              </w:rPr>
              <w:pPrChange w:id="194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195" w:author="형그니" w:date="2016-04-06T23:42:00Z">
              <w:del w:id="196" w:author="HyeongGeun" w:date="2016-04-14T19:11:00Z">
                <w:r w:rsidDel="004F506B">
                  <w:rPr>
                    <w:rFonts w:hint="eastAsia"/>
                  </w:rPr>
                  <w:delText xml:space="preserve">maxheap으로 나온 </w:delText>
                </w:r>
                <w:r w:rsidDel="004F506B">
                  <w:delText>arr</w:delText>
                </w:r>
              </w:del>
            </w:ins>
            <w:ins w:id="197" w:author="형그니" w:date="2016-04-06T23:43:00Z">
              <w:del w:id="198" w:author="HyeongGeun" w:date="2016-04-14T19:11:00Z">
                <w:r w:rsidDel="004F506B">
                  <w:rPr>
                    <w:rFonts w:hint="eastAsia"/>
                  </w:rPr>
                  <w:delText xml:space="preserve">배열을 </w:delText>
                </w:r>
                <w:r w:rsidDel="004F506B">
                  <w:delText xml:space="preserve">heapsort </w:delText>
                </w:r>
                <w:r w:rsidDel="004F506B">
                  <w:rPr>
                    <w:rFonts w:hint="eastAsia"/>
                  </w:rPr>
                  <w:delText>함수에 대입</w:delText>
                </w:r>
              </w:del>
            </w:ins>
          </w:p>
          <w:p w:rsidR="004D06F7" w:rsidDel="00D45AE1" w:rsidRDefault="00A87133" w:rsidP="00F861BA">
            <w:pPr>
              <w:rPr>
                <w:del w:id="199" w:author="HyeongGeun" w:date="2016-06-01T17:50:00Z"/>
              </w:rPr>
              <w:pPrChange w:id="200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ins w:id="201" w:author="형그니" w:date="2016-04-06T23:43:00Z">
              <w:del w:id="202" w:author="HyeongGeun" w:date="2016-04-14T19:11:00Z">
                <w:r w:rsidDel="004F506B">
                  <w:rPr>
                    <w:rFonts w:hint="eastAsia"/>
                  </w:rPr>
                  <w:delText>콘솔</w:delText>
                </w:r>
              </w:del>
            </w:ins>
            <w:ins w:id="203" w:author="형그니" w:date="2016-04-06T23:44:00Z">
              <w:del w:id="204" w:author="HyeongGeun" w:date="2016-04-14T19:11:00Z">
                <w:r w:rsidDel="004F506B">
                  <w:rPr>
                    <w:rFonts w:hint="eastAsia"/>
                  </w:rPr>
                  <w:delText xml:space="preserve"> </w:delText>
                </w:r>
              </w:del>
            </w:ins>
            <w:ins w:id="205" w:author="형그니" w:date="2016-04-06T23:43:00Z">
              <w:del w:id="206" w:author="HyeongGeun" w:date="2016-04-14T19:11:00Z">
                <w:r w:rsidDel="004F506B">
                  <w:rPr>
                    <w:rFonts w:hint="eastAsia"/>
                  </w:rPr>
                  <w:delText xml:space="preserve">창에 결과를 출력하고 그 결과를 </w:delText>
                </w:r>
                <w:r w:rsidDel="004F506B">
                  <w:delText>FileWriter</w:delText>
                </w:r>
                <w:r w:rsidDel="004F506B">
                  <w:rPr>
                    <w:rFonts w:hint="eastAsia"/>
                  </w:rPr>
                  <w:delText>를 이용하여 텍스트파일로도 출력한다.</w:delText>
                </w:r>
              </w:del>
            </w:ins>
            <w:del w:id="207" w:author="HyeongGeun" w:date="2016-06-01T17:50:00Z">
              <w:r w:rsidR="004D06F7" w:rsidDel="00D45AE1">
                <w:rPr>
                  <w:rFonts w:hint="eastAsia"/>
                </w:rPr>
                <w:delText>피보나치 함수</w:delText>
              </w:r>
            </w:del>
          </w:p>
          <w:p w:rsidR="00162C18" w:rsidDel="00D45AE1" w:rsidRDefault="00162C18" w:rsidP="00F861BA">
            <w:pPr>
              <w:rPr>
                <w:del w:id="208" w:author="HyeongGeun" w:date="2016-06-01T17:50:00Z"/>
              </w:rPr>
              <w:pPrChange w:id="209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del w:id="210" w:author="HyeongGeun" w:date="2016-06-01T17:50:00Z">
              <w:r w:rsidDel="00D45AE1">
                <w:rPr>
                  <w:rFonts w:hint="eastAsia"/>
                </w:rPr>
                <w:delText xml:space="preserve">매개변수가 0 또는 </w:delText>
              </w:r>
              <w:r w:rsidDel="00D45AE1">
                <w:delText>1</w:delText>
              </w:r>
              <w:r w:rsidDel="00D45AE1">
                <w:rPr>
                  <w:rFonts w:hint="eastAsia"/>
                </w:rPr>
                <w:delText>일 경우 값을 그대로 반환한다.</w:delText>
              </w:r>
            </w:del>
          </w:p>
          <w:p w:rsidR="004D06F7" w:rsidDel="00D45AE1" w:rsidRDefault="00162C18" w:rsidP="00F861BA">
            <w:pPr>
              <w:rPr>
                <w:del w:id="211" w:author="HyeongGeun" w:date="2016-06-01T17:50:00Z"/>
              </w:rPr>
              <w:pPrChange w:id="212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del w:id="213" w:author="HyeongGeun" w:date="2016-06-01T17:50:00Z">
              <w:r w:rsidDel="00D45AE1">
                <w:rPr>
                  <w:rFonts w:hint="eastAsia"/>
                </w:rPr>
                <w:delText xml:space="preserve">매개변수가 </w:delText>
              </w:r>
              <w:r w:rsidDel="00D45AE1">
                <w:delText xml:space="preserve">2 </w:delText>
              </w:r>
              <w:r w:rsidDel="00D45AE1">
                <w:rPr>
                  <w:rFonts w:hint="eastAsia"/>
                </w:rPr>
                <w:delText xml:space="preserve">이상일 경우 매개변수가 n-1인 함수와 </w:delText>
              </w:r>
              <w:r w:rsidDel="00D45AE1">
                <w:delText>n-2</w:delText>
              </w:r>
              <w:r w:rsidDel="00D45AE1">
                <w:rPr>
                  <w:rFonts w:hint="eastAsia"/>
                </w:rPr>
                <w:delText>인 함수를 재귀호출하여 더한 후 반환한다.</w:delText>
              </w:r>
            </w:del>
          </w:p>
          <w:p w:rsidR="004D06F7" w:rsidDel="00D45AE1" w:rsidRDefault="004D06F7" w:rsidP="00F861BA">
            <w:pPr>
              <w:rPr>
                <w:del w:id="214" w:author="HyeongGeun" w:date="2016-06-01T17:50:00Z"/>
              </w:rPr>
              <w:pPrChange w:id="215" w:author="HyeongGeun" w:date="2016-06-01T17:34:00Z">
                <w:pPr>
                  <w:pStyle w:val="a5"/>
                  <w:ind w:leftChars="0" w:left="760"/>
                </w:pPr>
              </w:pPrChange>
            </w:pPr>
          </w:p>
          <w:p w:rsidR="004D06F7" w:rsidDel="00D45AE1" w:rsidRDefault="004D06F7" w:rsidP="00F861BA">
            <w:pPr>
              <w:rPr>
                <w:del w:id="216" w:author="HyeongGeun" w:date="2016-06-01T17:50:00Z"/>
              </w:rPr>
              <w:pPrChange w:id="217" w:author="HyeongGeun" w:date="2016-06-01T17:34:00Z">
                <w:pPr>
                  <w:pStyle w:val="a5"/>
                  <w:numPr>
                    <w:numId w:val="2"/>
                  </w:numPr>
                  <w:ind w:leftChars="0" w:left="760" w:hanging="360"/>
                </w:pPr>
              </w:pPrChange>
            </w:pPr>
            <w:del w:id="218" w:author="HyeongGeun" w:date="2016-06-01T17:50:00Z">
              <w:r w:rsidDel="00D45AE1">
                <w:rPr>
                  <w:rFonts w:hint="eastAsia"/>
                </w:rPr>
                <w:delText>메인 함수</w:delText>
              </w:r>
            </w:del>
          </w:p>
          <w:p w:rsidR="004D06F7" w:rsidDel="00D45AE1" w:rsidRDefault="004D06F7" w:rsidP="00F861BA">
            <w:pPr>
              <w:rPr>
                <w:del w:id="219" w:author="HyeongGeun" w:date="2016-06-01T17:50:00Z"/>
              </w:rPr>
              <w:pPrChange w:id="220" w:author="HyeongGeun" w:date="2016-06-01T17:34:00Z">
                <w:pPr>
                  <w:pStyle w:val="a5"/>
                  <w:numPr>
                    <w:numId w:val="1"/>
                  </w:numPr>
                  <w:ind w:leftChars="0" w:left="760" w:hanging="360"/>
                </w:pPr>
              </w:pPrChange>
            </w:pPr>
            <w:del w:id="221" w:author="HyeongGeun" w:date="2016-06-01T17:50:00Z">
              <w:r w:rsidDel="00D45AE1">
                <w:rPr>
                  <w:rFonts w:hint="eastAsia"/>
                </w:rPr>
                <w:delText xml:space="preserve">for문을 이용하여 0부터 </w:delText>
              </w:r>
              <w:r w:rsidDel="00D45AE1">
                <w:delText>9</w:delText>
              </w:r>
              <w:r w:rsidDel="00D45AE1">
                <w:rPr>
                  <w:rFonts w:hint="eastAsia"/>
                </w:rPr>
                <w:delText>까지 출력을 해본다.</w:delText>
              </w:r>
            </w:del>
          </w:p>
        </w:tc>
      </w:tr>
    </w:tbl>
    <w:p w:rsidR="003037F1" w:rsidDel="00D45AE1" w:rsidRDefault="003037F1">
      <w:pPr>
        <w:widowControl/>
        <w:wordWrap/>
        <w:autoSpaceDE/>
        <w:autoSpaceDN/>
        <w:rPr>
          <w:del w:id="222" w:author="HyeongGeun" w:date="2016-06-01T16:42:00Z"/>
          <w:rFonts w:hint="eastAsia"/>
          <w:u w:val="words"/>
        </w:rPr>
        <w:pPrChange w:id="223" w:author="형그니" w:date="2016-03-23T18:16:00Z">
          <w:pPr/>
        </w:pPrChange>
      </w:pPr>
    </w:p>
    <w:p w:rsidR="00D45AE1" w:rsidRDefault="00D45AE1">
      <w:pPr>
        <w:spacing w:line="60" w:lineRule="auto"/>
        <w:rPr>
          <w:ins w:id="224" w:author="HyeongGeun" w:date="2016-06-01T17:44:00Z"/>
          <w:rFonts w:hint="eastAsia"/>
          <w:u w:val="word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AE1" w:rsidTr="00B637D6">
        <w:trPr>
          <w:ins w:id="225" w:author="HyeongGeun" w:date="2016-06-01T17:49:00Z"/>
        </w:trPr>
        <w:tc>
          <w:tcPr>
            <w:tcW w:w="9016" w:type="dxa"/>
          </w:tcPr>
          <w:p w:rsidR="00D45AE1" w:rsidRPr="004D06F7" w:rsidRDefault="00D45AE1" w:rsidP="00B637D6">
            <w:pPr>
              <w:rPr>
                <w:ins w:id="226" w:author="HyeongGeun" w:date="2016-06-01T17:49:00Z"/>
                <w:sz w:val="24"/>
                <w:szCs w:val="24"/>
              </w:rPr>
            </w:pPr>
            <w:ins w:id="227" w:author="HyeongGeun" w:date="2016-06-01T17:49:00Z">
              <w:r>
                <w:rPr>
                  <w:rFonts w:hint="eastAsia"/>
                  <w:b/>
                  <w:sz w:val="24"/>
                  <w:szCs w:val="24"/>
                </w:rPr>
                <w:t>프로젝트 목표</w:t>
              </w:r>
            </w:ins>
          </w:p>
        </w:tc>
      </w:tr>
      <w:tr w:rsidR="00D45AE1" w:rsidTr="00B637D6">
        <w:trPr>
          <w:ins w:id="228" w:author="HyeongGeun" w:date="2016-06-01T17:49:00Z"/>
        </w:trPr>
        <w:tc>
          <w:tcPr>
            <w:tcW w:w="9016" w:type="dxa"/>
          </w:tcPr>
          <w:p w:rsidR="00D45AE1" w:rsidRPr="00B637D6" w:rsidRDefault="00D45AE1" w:rsidP="00D45AE1">
            <w:pPr>
              <w:wordWrap/>
              <w:adjustRightInd w:val="0"/>
              <w:jc w:val="left"/>
              <w:rPr>
                <w:ins w:id="229" w:author="HyeongGeun" w:date="2016-06-01T17:49:00Z"/>
                <w:rFonts w:hint="eastAsia"/>
                <w:b/>
                <w:sz w:val="24"/>
                <w:szCs w:val="24"/>
              </w:rPr>
              <w:pPrChange w:id="230" w:author="HyeongGeun" w:date="2016-06-01T17:50:00Z">
                <w:pPr/>
              </w:pPrChange>
            </w:pPr>
            <w:ins w:id="231" w:author="HyeongGeun" w:date="2016-06-01T17:50:00Z">
              <w:r>
                <w:rPr>
                  <w:rFonts w:hint="eastAsia"/>
                </w:rPr>
                <w:t>3x3</w:t>
              </w:r>
              <w:r>
                <w:t xml:space="preserve"> </w:t>
              </w:r>
              <w:r>
                <w:rPr>
                  <w:rFonts w:hint="eastAsia"/>
                </w:rPr>
                <w:t>범위의 스캔을 사용할 수 있는 쥐가 최소한의 에너지를 사용하여 미로를 탈출하도록 한다.</w:t>
              </w:r>
            </w:ins>
          </w:p>
        </w:tc>
      </w:tr>
    </w:tbl>
    <w:p w:rsidR="00D45AE1" w:rsidRDefault="00D45AE1">
      <w:pPr>
        <w:widowControl/>
        <w:wordWrap/>
        <w:autoSpaceDE/>
        <w:autoSpaceDN/>
        <w:rPr>
          <w:ins w:id="232" w:author="HyeongGeun" w:date="2016-06-01T17:49:00Z"/>
        </w:rPr>
        <w:pPrChange w:id="233" w:author="형그니" w:date="2016-03-23T18:16:00Z">
          <w:pPr/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AE1" w:rsidTr="00B637D6">
        <w:trPr>
          <w:ins w:id="234" w:author="HyeongGeun" w:date="2016-06-01T17:50:00Z"/>
        </w:trPr>
        <w:tc>
          <w:tcPr>
            <w:tcW w:w="9016" w:type="dxa"/>
          </w:tcPr>
          <w:p w:rsidR="00D45AE1" w:rsidRPr="004D06F7" w:rsidRDefault="00D45AE1" w:rsidP="00B637D6">
            <w:pPr>
              <w:rPr>
                <w:ins w:id="235" w:author="HyeongGeun" w:date="2016-06-01T17:50:00Z"/>
                <w:sz w:val="24"/>
                <w:szCs w:val="24"/>
              </w:rPr>
            </w:pPr>
            <w:ins w:id="236" w:author="HyeongGeun" w:date="2016-06-01T17:51:00Z">
              <w:r>
                <w:rPr>
                  <w:rFonts w:hint="eastAsia"/>
                  <w:b/>
                  <w:sz w:val="24"/>
                  <w:szCs w:val="24"/>
                </w:rPr>
                <w:t>개발 환경</w:t>
              </w:r>
            </w:ins>
          </w:p>
        </w:tc>
      </w:tr>
      <w:tr w:rsidR="00D45AE1" w:rsidTr="00B637D6">
        <w:trPr>
          <w:ins w:id="237" w:author="HyeongGeun" w:date="2016-06-01T17:50:00Z"/>
        </w:trPr>
        <w:tc>
          <w:tcPr>
            <w:tcW w:w="9016" w:type="dxa"/>
          </w:tcPr>
          <w:p w:rsidR="00D45AE1" w:rsidRDefault="00D45AE1" w:rsidP="00B637D6">
            <w:pPr>
              <w:wordWrap/>
              <w:adjustRightInd w:val="0"/>
              <w:jc w:val="left"/>
              <w:rPr>
                <w:ins w:id="238" w:author="HyeongGeun" w:date="2016-06-01T17:51:00Z"/>
              </w:rPr>
            </w:pPr>
            <w:proofErr w:type="gramStart"/>
            <w:ins w:id="239" w:author="HyeongGeun" w:date="2016-06-01T17:51:00Z">
              <w:r>
                <w:rPr>
                  <w:rFonts w:hint="eastAsia"/>
                </w:rPr>
                <w:t xml:space="preserve">운영체제 </w:t>
              </w:r>
              <w:r>
                <w:t>:</w:t>
              </w:r>
              <w:proofErr w:type="gramEnd"/>
              <w:r>
                <w:t xml:space="preserve"> Window 7 – 64bit</w:t>
              </w:r>
            </w:ins>
          </w:p>
          <w:p w:rsidR="00D45AE1" w:rsidRDefault="00D45AE1" w:rsidP="00B637D6">
            <w:pPr>
              <w:wordWrap/>
              <w:adjustRightInd w:val="0"/>
              <w:jc w:val="left"/>
              <w:rPr>
                <w:ins w:id="240" w:author="HyeongGeun" w:date="2016-06-01T17:51:00Z"/>
              </w:rPr>
            </w:pPr>
            <w:ins w:id="241" w:author="HyeongGeun" w:date="2016-06-01T17:51:00Z">
              <w:r>
                <w:rPr>
                  <w:rFonts w:hint="eastAsia"/>
                </w:rPr>
                <w:t xml:space="preserve">개발 </w:t>
              </w:r>
              <w:proofErr w:type="gramStart"/>
              <w:r>
                <w:rPr>
                  <w:rFonts w:hint="eastAsia"/>
                </w:rPr>
                <w:t xml:space="preserve">툴 </w:t>
              </w:r>
              <w:r>
                <w:t xml:space="preserve"> :</w:t>
              </w:r>
              <w:proofErr w:type="gramEnd"/>
              <w:r>
                <w:t xml:space="preserve"> Visual Studio 2010</w:t>
              </w:r>
            </w:ins>
          </w:p>
          <w:p w:rsidR="00D45AE1" w:rsidRPr="00B637D6" w:rsidRDefault="00D45AE1" w:rsidP="00B637D6">
            <w:pPr>
              <w:wordWrap/>
              <w:adjustRightInd w:val="0"/>
              <w:jc w:val="left"/>
              <w:rPr>
                <w:ins w:id="242" w:author="HyeongGeun" w:date="2016-06-01T17:50:00Z"/>
                <w:rFonts w:hint="eastAsia"/>
                <w:b/>
                <w:sz w:val="24"/>
                <w:szCs w:val="24"/>
              </w:rPr>
            </w:pPr>
            <w:proofErr w:type="gramStart"/>
            <w:ins w:id="243" w:author="HyeongGeun" w:date="2016-06-01T17:51:00Z">
              <w:r>
                <w:rPr>
                  <w:rFonts w:hint="eastAsia"/>
                </w:rPr>
                <w:t xml:space="preserve">사용언어 </w:t>
              </w:r>
              <w:r>
                <w:t>:</w:t>
              </w:r>
              <w:proofErr w:type="gramEnd"/>
              <w:r>
                <w:t xml:space="preserve"> </w:t>
              </w:r>
              <w:r>
                <w:rPr>
                  <w:rFonts w:hint="eastAsia"/>
                </w:rPr>
                <w:t>C++</w:t>
              </w:r>
            </w:ins>
          </w:p>
        </w:tc>
      </w:tr>
    </w:tbl>
    <w:p w:rsidR="00D45AE1" w:rsidRDefault="00D45AE1">
      <w:pPr>
        <w:widowControl/>
        <w:wordWrap/>
        <w:autoSpaceDE/>
        <w:autoSpaceDN/>
        <w:rPr>
          <w:ins w:id="244" w:author="HyeongGeun" w:date="2016-06-01T17:50:00Z"/>
        </w:rPr>
        <w:pPrChange w:id="245" w:author="형그니" w:date="2016-03-23T18:16:00Z">
          <w:pPr/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AE1" w:rsidTr="00B637D6">
        <w:trPr>
          <w:ins w:id="246" w:author="HyeongGeun" w:date="2016-06-01T17:50:00Z"/>
        </w:trPr>
        <w:tc>
          <w:tcPr>
            <w:tcW w:w="9016" w:type="dxa"/>
          </w:tcPr>
          <w:p w:rsidR="00D45AE1" w:rsidRPr="004D06F7" w:rsidRDefault="00D45AE1" w:rsidP="00D45AE1">
            <w:pPr>
              <w:rPr>
                <w:ins w:id="247" w:author="HyeongGeun" w:date="2016-06-01T17:50:00Z"/>
                <w:sz w:val="24"/>
                <w:szCs w:val="24"/>
              </w:rPr>
              <w:pPrChange w:id="248" w:author="HyeongGeun" w:date="2016-06-01T17:52:00Z">
                <w:pPr/>
              </w:pPrChange>
            </w:pPr>
            <w:ins w:id="249" w:author="HyeongGeun" w:date="2016-06-01T17:50:00Z">
              <w:r>
                <w:rPr>
                  <w:rFonts w:hint="eastAsia"/>
                  <w:b/>
                  <w:sz w:val="24"/>
                  <w:szCs w:val="24"/>
                </w:rPr>
                <w:t xml:space="preserve">프로젝트 </w:t>
              </w:r>
            </w:ins>
            <w:ins w:id="250" w:author="HyeongGeun" w:date="2016-06-01T17:52:00Z">
              <w:r>
                <w:rPr>
                  <w:rFonts w:hint="eastAsia"/>
                  <w:b/>
                  <w:sz w:val="24"/>
                  <w:szCs w:val="24"/>
                </w:rPr>
                <w:t>진행도</w:t>
              </w:r>
            </w:ins>
          </w:p>
        </w:tc>
      </w:tr>
      <w:tr w:rsidR="00D45AE1" w:rsidTr="00B637D6">
        <w:trPr>
          <w:ins w:id="251" w:author="HyeongGeun" w:date="2016-06-01T17:50:00Z"/>
        </w:trPr>
        <w:tc>
          <w:tcPr>
            <w:tcW w:w="9016" w:type="dxa"/>
          </w:tcPr>
          <w:tbl>
            <w:tblPr>
              <w:tblStyle w:val="a4"/>
              <w:tblW w:w="8799" w:type="dxa"/>
              <w:tblLook w:val="04A0" w:firstRow="1" w:lastRow="0" w:firstColumn="1" w:lastColumn="0" w:noHBand="0" w:noVBand="1"/>
              <w:tblPrChange w:id="252" w:author="HyeongGeun" w:date="2016-06-01T17:57:00Z">
                <w:tblPr>
                  <w:tblStyle w:val="a4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1368"/>
              <w:gridCol w:w="505"/>
              <w:gridCol w:w="567"/>
              <w:gridCol w:w="567"/>
              <w:gridCol w:w="466"/>
              <w:gridCol w:w="8"/>
              <w:gridCol w:w="586"/>
              <w:gridCol w:w="587"/>
              <w:gridCol w:w="587"/>
              <w:gridCol w:w="578"/>
              <w:gridCol w:w="9"/>
              <w:gridCol w:w="587"/>
              <w:gridCol w:w="587"/>
              <w:gridCol w:w="587"/>
              <w:gridCol w:w="578"/>
              <w:gridCol w:w="9"/>
              <w:gridCol w:w="614"/>
              <w:gridCol w:w="9"/>
              <w:tblGridChange w:id="253">
                <w:tblGrid>
                  <w:gridCol w:w="1016"/>
                  <w:gridCol w:w="352"/>
                  <w:gridCol w:w="356"/>
                  <w:gridCol w:w="149"/>
                  <w:gridCol w:w="437"/>
                  <w:gridCol w:w="586"/>
                  <w:gridCol w:w="502"/>
                  <w:gridCol w:w="83"/>
                  <w:gridCol w:w="586"/>
                  <w:gridCol w:w="587"/>
                  <w:gridCol w:w="587"/>
                  <w:gridCol w:w="541"/>
                  <w:gridCol w:w="46"/>
                  <w:gridCol w:w="587"/>
                  <w:gridCol w:w="587"/>
                  <w:gridCol w:w="587"/>
                  <w:gridCol w:w="577"/>
                  <w:gridCol w:w="10"/>
                  <w:gridCol w:w="614"/>
                  <w:gridCol w:w="9"/>
                </w:tblGrid>
              </w:tblGridChange>
            </w:tblGrid>
            <w:tr w:rsidR="00D45AE1" w:rsidTr="00877438">
              <w:trPr>
                <w:gridAfter w:val="1"/>
                <w:wAfter w:w="9" w:type="dxa"/>
                <w:ins w:id="254" w:author="HyeongGeun" w:date="2016-06-01T17:52:00Z"/>
                <w:trPrChange w:id="255" w:author="HyeongGeun" w:date="2016-06-01T17:57:00Z">
                  <w:trPr>
                    <w:gridAfter w:val="1"/>
                  </w:trPr>
                </w:trPrChange>
              </w:trPr>
              <w:tc>
                <w:tcPr>
                  <w:tcW w:w="1368" w:type="dxa"/>
                  <w:tcPrChange w:id="256" w:author="HyeongGeun" w:date="2016-06-01T17:57:00Z">
                    <w:tcPr>
                      <w:tcW w:w="627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5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5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59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월</w:t>
                    </w:r>
                  </w:ins>
                </w:p>
              </w:tc>
              <w:tc>
                <w:tcPr>
                  <w:tcW w:w="2105" w:type="dxa"/>
                  <w:gridSpan w:val="4"/>
                  <w:tcPrChange w:id="260" w:author="HyeongGeun" w:date="2016-06-01T17:57:00Z">
                    <w:tcPr>
                      <w:tcW w:w="2511" w:type="dxa"/>
                      <w:gridSpan w:val="6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6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6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63" w:author="HyeongGeun" w:date="2016-06-01T17:52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3월</w:t>
                    </w:r>
                  </w:ins>
                </w:p>
              </w:tc>
              <w:tc>
                <w:tcPr>
                  <w:tcW w:w="2346" w:type="dxa"/>
                  <w:gridSpan w:val="5"/>
                  <w:tcPrChange w:id="264" w:author="HyeongGeun" w:date="2016-06-01T17:57:00Z">
                    <w:tcPr>
                      <w:tcW w:w="2512" w:type="dxa"/>
                      <w:gridSpan w:val="5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6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66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67" w:author="HyeongGeun" w:date="2016-06-01T17:52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4월</w:t>
                    </w:r>
                  </w:ins>
                </w:p>
              </w:tc>
              <w:tc>
                <w:tcPr>
                  <w:tcW w:w="2348" w:type="dxa"/>
                  <w:gridSpan w:val="5"/>
                  <w:tcPrChange w:id="268" w:author="HyeongGeun" w:date="2016-06-01T17:57:00Z">
                    <w:tcPr>
                      <w:tcW w:w="2512" w:type="dxa"/>
                      <w:gridSpan w:val="5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6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70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71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5월</w:t>
                    </w:r>
                  </w:ins>
                </w:p>
              </w:tc>
              <w:tc>
                <w:tcPr>
                  <w:tcW w:w="623" w:type="dxa"/>
                  <w:gridSpan w:val="2"/>
                  <w:tcPrChange w:id="272" w:author="HyeongGeun" w:date="2016-06-01T17:57:00Z">
                    <w:tcPr>
                      <w:tcW w:w="628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7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74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75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6월</w:t>
                    </w:r>
                  </w:ins>
                </w:p>
              </w:tc>
            </w:tr>
            <w:tr w:rsidR="00877438" w:rsidTr="00877438">
              <w:tblPrEx>
                <w:tblPrExChange w:id="276" w:author="HyeongGeun" w:date="2016-06-01T17:57:00Z">
                  <w:tblPrEx>
                    <w:tblW w:w="8799" w:type="dxa"/>
                  </w:tblPrEx>
                </w:tblPrExChange>
              </w:tblPrEx>
              <w:trPr>
                <w:ins w:id="277" w:author="HyeongGeun" w:date="2016-06-01T17:52:00Z"/>
              </w:trPr>
              <w:tc>
                <w:tcPr>
                  <w:tcW w:w="1368" w:type="dxa"/>
                  <w:tcPrChange w:id="278" w:author="HyeongGeun" w:date="2016-06-01T17:57:00Z">
                    <w:tcPr>
                      <w:tcW w:w="1383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7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80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81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주차</w:t>
                    </w:r>
                  </w:ins>
                </w:p>
              </w:tc>
              <w:tc>
                <w:tcPr>
                  <w:tcW w:w="505" w:type="dxa"/>
                  <w:tcPrChange w:id="282" w:author="HyeongGeun" w:date="2016-06-01T17:57:00Z">
                    <w:tcPr>
                      <w:tcW w:w="23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8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84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85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1</w:t>
                    </w:r>
                  </w:ins>
                </w:p>
              </w:tc>
              <w:tc>
                <w:tcPr>
                  <w:tcW w:w="567" w:type="dxa"/>
                  <w:tcPrChange w:id="286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8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8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89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2</w:t>
                    </w:r>
                  </w:ins>
                </w:p>
              </w:tc>
              <w:tc>
                <w:tcPr>
                  <w:tcW w:w="567" w:type="dxa"/>
                  <w:tcPrChange w:id="290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9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9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93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3</w:t>
                    </w:r>
                  </w:ins>
                </w:p>
              </w:tc>
              <w:tc>
                <w:tcPr>
                  <w:tcW w:w="474" w:type="dxa"/>
                  <w:gridSpan w:val="2"/>
                  <w:tcPrChange w:id="294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9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296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297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4</w:t>
                    </w:r>
                  </w:ins>
                </w:p>
              </w:tc>
              <w:tc>
                <w:tcPr>
                  <w:tcW w:w="586" w:type="dxa"/>
                  <w:tcPrChange w:id="298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29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00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01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1</w:t>
                    </w:r>
                  </w:ins>
                </w:p>
              </w:tc>
              <w:tc>
                <w:tcPr>
                  <w:tcW w:w="587" w:type="dxa"/>
                  <w:tcPrChange w:id="302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0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04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05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2</w:t>
                    </w:r>
                  </w:ins>
                </w:p>
              </w:tc>
              <w:tc>
                <w:tcPr>
                  <w:tcW w:w="587" w:type="dxa"/>
                  <w:tcPrChange w:id="306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0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0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09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3</w:t>
                    </w:r>
                  </w:ins>
                </w:p>
              </w:tc>
              <w:tc>
                <w:tcPr>
                  <w:tcW w:w="587" w:type="dxa"/>
                  <w:gridSpan w:val="2"/>
                  <w:tcPrChange w:id="310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1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1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13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4</w:t>
                    </w:r>
                  </w:ins>
                </w:p>
              </w:tc>
              <w:tc>
                <w:tcPr>
                  <w:tcW w:w="587" w:type="dxa"/>
                  <w:tcPrChange w:id="314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1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16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17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1</w:t>
                    </w:r>
                  </w:ins>
                </w:p>
              </w:tc>
              <w:tc>
                <w:tcPr>
                  <w:tcW w:w="587" w:type="dxa"/>
                  <w:tcPrChange w:id="318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1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20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21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2</w:t>
                    </w:r>
                  </w:ins>
                </w:p>
              </w:tc>
              <w:tc>
                <w:tcPr>
                  <w:tcW w:w="587" w:type="dxa"/>
                  <w:tcPrChange w:id="322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2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24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25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3</w:t>
                    </w:r>
                  </w:ins>
                </w:p>
              </w:tc>
              <w:tc>
                <w:tcPr>
                  <w:tcW w:w="587" w:type="dxa"/>
                  <w:gridSpan w:val="2"/>
                  <w:tcPrChange w:id="326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2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2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29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4</w:t>
                    </w:r>
                  </w:ins>
                </w:p>
              </w:tc>
              <w:tc>
                <w:tcPr>
                  <w:tcW w:w="623" w:type="dxa"/>
                  <w:gridSpan w:val="2"/>
                  <w:tcPrChange w:id="330" w:author="HyeongGeun" w:date="2016-06-01T17:57:00Z">
                    <w:tcPr>
                      <w:tcW w:w="624" w:type="dxa"/>
                      <w:gridSpan w:val="2"/>
                    </w:tcPr>
                  </w:tcPrChange>
                </w:tcPr>
                <w:p w:rsidR="00D45AE1" w:rsidRDefault="00D45AE1" w:rsidP="00D45AE1">
                  <w:pPr>
                    <w:wordWrap/>
                    <w:adjustRightInd w:val="0"/>
                    <w:jc w:val="center"/>
                    <w:rPr>
                      <w:ins w:id="33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3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33" w:author="HyeongGeun" w:date="2016-06-01T17:53:00Z"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1</w:t>
                    </w:r>
                  </w:ins>
                </w:p>
              </w:tc>
            </w:tr>
            <w:tr w:rsidR="00877438" w:rsidTr="00877438">
              <w:tblPrEx>
                <w:tblPrExChange w:id="334" w:author="HyeongGeun" w:date="2016-06-01T17:57:00Z">
                  <w:tblPrEx>
                    <w:tblW w:w="8799" w:type="dxa"/>
                  </w:tblPrEx>
                </w:tblPrExChange>
              </w:tblPrEx>
              <w:trPr>
                <w:ins w:id="335" w:author="HyeongGeun" w:date="2016-06-01T17:52:00Z"/>
              </w:trPr>
              <w:tc>
                <w:tcPr>
                  <w:tcW w:w="1368" w:type="dxa"/>
                  <w:tcPrChange w:id="336" w:author="HyeongGeun" w:date="2016-06-01T17:57:00Z">
                    <w:tcPr>
                      <w:tcW w:w="1383" w:type="dxa"/>
                      <w:gridSpan w:val="2"/>
                    </w:tcPr>
                  </w:tcPrChange>
                </w:tcPr>
                <w:p w:rsidR="00D45AE1" w:rsidRPr="00877438" w:rsidRDefault="00D45AE1" w:rsidP="00D45AE1">
                  <w:pPr>
                    <w:wordWrap/>
                    <w:adjustRightInd w:val="0"/>
                    <w:jc w:val="center"/>
                    <w:rPr>
                      <w:ins w:id="337" w:author="HyeongGeun" w:date="2016-06-01T17:52:00Z"/>
                      <w:rFonts w:hint="eastAsia"/>
                      <w:b/>
                      <w:szCs w:val="24"/>
                      <w:rPrChange w:id="338" w:author="HyeongGeun" w:date="2016-06-01T17:55:00Z">
                        <w:rPr>
                          <w:ins w:id="339" w:author="HyeongGeun" w:date="2016-06-01T17:52:00Z"/>
                          <w:rFonts w:hint="eastAsia"/>
                          <w:b/>
                          <w:sz w:val="24"/>
                          <w:szCs w:val="24"/>
                        </w:rPr>
                      </w:rPrChange>
                    </w:rPr>
                    <w:pPrChange w:id="340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41" w:author="HyeongGeun" w:date="2016-06-01T17:53:00Z">
                    <w:r w:rsidRPr="00877438">
                      <w:rPr>
                        <w:rFonts w:hint="eastAsia"/>
                        <w:b/>
                        <w:szCs w:val="24"/>
                        <w:rPrChange w:id="342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프로그램 구상</w:t>
                    </w:r>
                  </w:ins>
                </w:p>
              </w:tc>
              <w:tc>
                <w:tcPr>
                  <w:tcW w:w="505" w:type="dxa"/>
                  <w:tcPrChange w:id="343" w:author="HyeongGeun" w:date="2016-06-01T17:57:00Z">
                    <w:tcPr>
                      <w:tcW w:w="23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4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4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shd w:val="clear" w:color="auto" w:fill="00B0F0"/>
                  <w:tcPrChange w:id="346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4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48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shd w:val="clear" w:color="auto" w:fill="00B0F0"/>
                  <w:tcPrChange w:id="349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50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51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474" w:type="dxa"/>
                  <w:gridSpan w:val="2"/>
                  <w:shd w:val="clear" w:color="auto" w:fill="00B0F0"/>
                  <w:tcPrChange w:id="352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5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54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6" w:type="dxa"/>
                  <w:tcPrChange w:id="355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56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57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358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5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60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361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62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63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tcPrChange w:id="364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6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66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367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6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6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370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7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7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373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7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7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tcPrChange w:id="376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7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78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623" w:type="dxa"/>
                  <w:gridSpan w:val="2"/>
                  <w:tcPrChange w:id="379" w:author="HyeongGeun" w:date="2016-06-01T17:57:00Z">
                    <w:tcPr>
                      <w:tcW w:w="624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80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81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</w:tr>
            <w:tr w:rsidR="00877438" w:rsidTr="00877438">
              <w:tblPrEx>
                <w:tblPrExChange w:id="382" w:author="HyeongGeun" w:date="2016-06-01T17:57:00Z">
                  <w:tblPrEx>
                    <w:tblW w:w="8799" w:type="dxa"/>
                  </w:tblPrEx>
                </w:tblPrExChange>
              </w:tblPrEx>
              <w:trPr>
                <w:ins w:id="383" w:author="HyeongGeun" w:date="2016-06-01T17:52:00Z"/>
              </w:trPr>
              <w:tc>
                <w:tcPr>
                  <w:tcW w:w="1368" w:type="dxa"/>
                  <w:tcPrChange w:id="384" w:author="HyeongGeun" w:date="2016-06-01T17:57:00Z">
                    <w:tcPr>
                      <w:tcW w:w="1383" w:type="dxa"/>
                      <w:gridSpan w:val="2"/>
                    </w:tcPr>
                  </w:tcPrChange>
                </w:tcPr>
                <w:p w:rsidR="00D45AE1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385" w:author="HyeongGeun" w:date="2016-06-01T17:55:00Z"/>
                      <w:b/>
                      <w:szCs w:val="24"/>
                      <w:rPrChange w:id="386" w:author="HyeongGeun" w:date="2016-06-01T17:55:00Z">
                        <w:rPr>
                          <w:ins w:id="387" w:author="HyeongGeun" w:date="2016-06-01T17:55:00Z"/>
                          <w:b/>
                          <w:sz w:val="24"/>
                          <w:szCs w:val="24"/>
                        </w:rPr>
                      </w:rPrChange>
                    </w:rPr>
                    <w:pPrChange w:id="38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89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390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스캔</w:t>
                    </w:r>
                  </w:ins>
                </w:p>
                <w:p w:rsidR="00877438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391" w:author="HyeongGeun" w:date="2016-06-01T17:52:00Z"/>
                      <w:rFonts w:hint="eastAsia"/>
                      <w:b/>
                      <w:szCs w:val="24"/>
                      <w:rPrChange w:id="392" w:author="HyeongGeun" w:date="2016-06-01T17:55:00Z">
                        <w:rPr>
                          <w:ins w:id="393" w:author="HyeongGeun" w:date="2016-06-01T17:52:00Z"/>
                          <w:rFonts w:hint="eastAsia"/>
                          <w:b/>
                          <w:sz w:val="24"/>
                          <w:szCs w:val="24"/>
                        </w:rPr>
                      </w:rPrChange>
                    </w:rPr>
                    <w:pPrChange w:id="394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395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396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구상</w:t>
                    </w:r>
                  </w:ins>
                </w:p>
              </w:tc>
              <w:tc>
                <w:tcPr>
                  <w:tcW w:w="505" w:type="dxa"/>
                  <w:tcPrChange w:id="397" w:author="HyeongGeun" w:date="2016-06-01T17:57:00Z">
                    <w:tcPr>
                      <w:tcW w:w="23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39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39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tcPrChange w:id="400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0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0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tcPrChange w:id="403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0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0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474" w:type="dxa"/>
                  <w:gridSpan w:val="2"/>
                  <w:tcPrChange w:id="406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0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08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6" w:type="dxa"/>
                  <w:shd w:val="clear" w:color="auto" w:fill="FFFF00"/>
                  <w:tcPrChange w:id="409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10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11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FFFF00"/>
                  <w:tcPrChange w:id="412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1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14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FFFF00"/>
                  <w:tcPrChange w:id="415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16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17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tcPrChange w:id="418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1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20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421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22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23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424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2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26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427" w:author="HyeongGeun" w:date="2016-06-01T17:57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2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2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tcPrChange w:id="430" w:author="HyeongGeun" w:date="2016-06-01T17:57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3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3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623" w:type="dxa"/>
                  <w:gridSpan w:val="2"/>
                  <w:tcPrChange w:id="433" w:author="HyeongGeun" w:date="2016-06-01T17:57:00Z">
                    <w:tcPr>
                      <w:tcW w:w="624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3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3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</w:tr>
            <w:tr w:rsidR="00877438" w:rsidTr="00877438">
              <w:tblPrEx>
                <w:tblPrExChange w:id="436" w:author="HyeongGeun" w:date="2016-06-01T17:58:00Z">
                  <w:tblPrEx>
                    <w:tblW w:w="8799" w:type="dxa"/>
                  </w:tblPrEx>
                </w:tblPrExChange>
              </w:tblPrEx>
              <w:trPr>
                <w:ins w:id="437" w:author="HyeongGeun" w:date="2016-06-01T17:52:00Z"/>
              </w:trPr>
              <w:tc>
                <w:tcPr>
                  <w:tcW w:w="1368" w:type="dxa"/>
                  <w:tcPrChange w:id="438" w:author="HyeongGeun" w:date="2016-06-01T17:58:00Z">
                    <w:tcPr>
                      <w:tcW w:w="1383" w:type="dxa"/>
                      <w:gridSpan w:val="2"/>
                    </w:tcPr>
                  </w:tcPrChange>
                </w:tcPr>
                <w:p w:rsidR="00D45AE1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439" w:author="HyeongGeun" w:date="2016-06-01T17:55:00Z"/>
                      <w:b/>
                      <w:szCs w:val="24"/>
                      <w:rPrChange w:id="440" w:author="HyeongGeun" w:date="2016-06-01T17:55:00Z">
                        <w:rPr>
                          <w:ins w:id="441" w:author="HyeongGeun" w:date="2016-06-01T17:55:00Z"/>
                          <w:b/>
                          <w:sz w:val="24"/>
                          <w:szCs w:val="24"/>
                        </w:rPr>
                      </w:rPrChange>
                    </w:rPr>
                    <w:pPrChange w:id="44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443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444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프로그램</w:t>
                    </w:r>
                  </w:ins>
                </w:p>
                <w:p w:rsidR="00877438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445" w:author="HyeongGeun" w:date="2016-06-01T17:52:00Z"/>
                      <w:rFonts w:hint="eastAsia"/>
                      <w:b/>
                      <w:szCs w:val="24"/>
                      <w:rPrChange w:id="446" w:author="HyeongGeun" w:date="2016-06-01T17:55:00Z">
                        <w:rPr>
                          <w:ins w:id="447" w:author="HyeongGeun" w:date="2016-06-01T17:52:00Z"/>
                          <w:rFonts w:hint="eastAsia"/>
                          <w:b/>
                          <w:sz w:val="24"/>
                          <w:szCs w:val="24"/>
                        </w:rPr>
                      </w:rPrChange>
                    </w:rPr>
                    <w:pPrChange w:id="448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449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450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작성</w:t>
                    </w:r>
                  </w:ins>
                </w:p>
              </w:tc>
              <w:tc>
                <w:tcPr>
                  <w:tcW w:w="505" w:type="dxa"/>
                  <w:tcPrChange w:id="451" w:author="HyeongGeun" w:date="2016-06-01T17:58:00Z">
                    <w:tcPr>
                      <w:tcW w:w="23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52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53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shd w:val="clear" w:color="auto" w:fill="92D050"/>
                  <w:tcPrChange w:id="454" w:author="HyeongGeun" w:date="2016-06-01T17:58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5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56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shd w:val="clear" w:color="auto" w:fill="92D050"/>
                  <w:tcPrChange w:id="457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5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5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474" w:type="dxa"/>
                  <w:gridSpan w:val="2"/>
                  <w:shd w:val="clear" w:color="auto" w:fill="92D050"/>
                  <w:tcPrChange w:id="460" w:author="HyeongGeun" w:date="2016-06-01T17:58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6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6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6" w:type="dxa"/>
                  <w:shd w:val="clear" w:color="auto" w:fill="92D050"/>
                  <w:tcPrChange w:id="463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6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6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92D050"/>
                  <w:tcPrChange w:id="466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6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68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92D050"/>
                  <w:tcPrChange w:id="469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70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71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shd w:val="clear" w:color="auto" w:fill="92D050"/>
                  <w:tcPrChange w:id="472" w:author="HyeongGeun" w:date="2016-06-01T17:58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7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74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92D050"/>
                  <w:tcPrChange w:id="475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76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77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92D050"/>
                  <w:tcPrChange w:id="478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7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80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shd w:val="clear" w:color="auto" w:fill="92D050"/>
                  <w:tcPrChange w:id="481" w:author="HyeongGeun" w:date="2016-06-01T17:58:00Z">
                    <w:tcPr>
                      <w:tcW w:w="59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82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83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shd w:val="clear" w:color="auto" w:fill="92D050"/>
                  <w:tcPrChange w:id="484" w:author="HyeongGeun" w:date="2016-06-01T17:58:00Z">
                    <w:tcPr>
                      <w:tcW w:w="596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8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86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623" w:type="dxa"/>
                  <w:gridSpan w:val="2"/>
                  <w:tcPrChange w:id="487" w:author="HyeongGeun" w:date="2016-06-01T17:58:00Z">
                    <w:tcPr>
                      <w:tcW w:w="624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48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48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</w:tr>
            <w:tr w:rsidR="00877438" w:rsidTr="00877438">
              <w:tblPrEx>
                <w:tblPrExChange w:id="490" w:author="HyeongGeun" w:date="2016-06-01T17:58:00Z">
                  <w:tblPrEx>
                    <w:tblW w:w="8799" w:type="dxa"/>
                  </w:tblPrEx>
                </w:tblPrExChange>
              </w:tblPrEx>
              <w:trPr>
                <w:ins w:id="491" w:author="HyeongGeun" w:date="2016-06-01T17:52:00Z"/>
              </w:trPr>
              <w:tc>
                <w:tcPr>
                  <w:tcW w:w="1368" w:type="dxa"/>
                  <w:tcPrChange w:id="492" w:author="HyeongGeun" w:date="2016-06-01T17:58:00Z">
                    <w:tcPr>
                      <w:tcW w:w="1368" w:type="dxa"/>
                      <w:gridSpan w:val="2"/>
                    </w:tcPr>
                  </w:tcPrChange>
                </w:tcPr>
                <w:p w:rsidR="00D45AE1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493" w:author="HyeongGeun" w:date="2016-06-01T17:55:00Z"/>
                      <w:b/>
                      <w:szCs w:val="24"/>
                      <w:rPrChange w:id="494" w:author="HyeongGeun" w:date="2016-06-01T17:55:00Z">
                        <w:rPr>
                          <w:ins w:id="495" w:author="HyeongGeun" w:date="2016-06-01T17:55:00Z"/>
                          <w:b/>
                          <w:sz w:val="24"/>
                          <w:szCs w:val="24"/>
                        </w:rPr>
                      </w:rPrChange>
                    </w:rPr>
                    <w:pPrChange w:id="496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497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498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보고서 및</w:t>
                    </w:r>
                  </w:ins>
                </w:p>
                <w:p w:rsidR="00877438" w:rsidRPr="00877438" w:rsidRDefault="00877438" w:rsidP="00D45AE1">
                  <w:pPr>
                    <w:wordWrap/>
                    <w:adjustRightInd w:val="0"/>
                    <w:jc w:val="center"/>
                    <w:rPr>
                      <w:ins w:id="499" w:author="HyeongGeun" w:date="2016-06-01T17:52:00Z"/>
                      <w:rFonts w:hint="eastAsia"/>
                      <w:b/>
                      <w:szCs w:val="24"/>
                      <w:rPrChange w:id="500" w:author="HyeongGeun" w:date="2016-06-01T17:55:00Z">
                        <w:rPr>
                          <w:ins w:id="501" w:author="HyeongGeun" w:date="2016-06-01T17:52:00Z"/>
                          <w:rFonts w:hint="eastAsia"/>
                          <w:b/>
                          <w:sz w:val="24"/>
                          <w:szCs w:val="24"/>
                        </w:rPr>
                      </w:rPrChange>
                    </w:rPr>
                    <w:pPrChange w:id="502" w:author="HyeongGeun" w:date="2016-06-01T17:52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  <w:ins w:id="503" w:author="HyeongGeun" w:date="2016-06-01T17:55:00Z">
                    <w:r w:rsidRPr="00877438">
                      <w:rPr>
                        <w:rFonts w:hint="eastAsia"/>
                        <w:b/>
                        <w:szCs w:val="24"/>
                        <w:rPrChange w:id="504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PPT</w:t>
                    </w:r>
                    <w:r w:rsidRPr="00877438">
                      <w:rPr>
                        <w:b/>
                        <w:szCs w:val="24"/>
                        <w:rPrChange w:id="505" w:author="HyeongGeun" w:date="2016-06-01T17:55:00Z">
                          <w:rPr>
                            <w:b/>
                            <w:sz w:val="24"/>
                            <w:szCs w:val="24"/>
                          </w:rPr>
                        </w:rPrChange>
                      </w:rPr>
                      <w:t xml:space="preserve"> </w:t>
                    </w:r>
                    <w:r w:rsidRPr="00877438">
                      <w:rPr>
                        <w:rFonts w:hint="eastAsia"/>
                        <w:b/>
                        <w:szCs w:val="24"/>
                        <w:rPrChange w:id="506" w:author="HyeongGeun" w:date="2016-06-01T17:55:00Z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rPrChange>
                      </w:rPr>
                      <w:t>작성</w:t>
                    </w:r>
                  </w:ins>
                </w:p>
              </w:tc>
              <w:tc>
                <w:tcPr>
                  <w:tcW w:w="505" w:type="dxa"/>
                  <w:tcPrChange w:id="507" w:author="HyeongGeun" w:date="2016-06-01T17:58:00Z">
                    <w:tcPr>
                      <w:tcW w:w="505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0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0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tcPrChange w:id="510" w:author="HyeongGeun" w:date="2016-06-01T17:58:00Z">
                    <w:tcPr>
                      <w:tcW w:w="43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1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1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67" w:type="dxa"/>
                  <w:tcPrChange w:id="513" w:author="HyeongGeun" w:date="2016-06-01T17:58:00Z">
                    <w:tcPr>
                      <w:tcW w:w="58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1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1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474" w:type="dxa"/>
                  <w:gridSpan w:val="2"/>
                  <w:tcPrChange w:id="516" w:author="HyeongGeun" w:date="2016-06-01T17:58:00Z">
                    <w:tcPr>
                      <w:tcW w:w="585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17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18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6" w:type="dxa"/>
                  <w:tcPrChange w:id="519" w:author="HyeongGeun" w:date="2016-06-01T17:58:00Z">
                    <w:tcPr>
                      <w:tcW w:w="586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20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21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522" w:author="HyeongGeun" w:date="2016-06-01T17:58:00Z">
                    <w:tcPr>
                      <w:tcW w:w="58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23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24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525" w:author="HyeongGeun" w:date="2016-06-01T17:58:00Z">
                    <w:tcPr>
                      <w:tcW w:w="58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26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27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tcPrChange w:id="528" w:author="HyeongGeun" w:date="2016-06-01T17:58:00Z">
                    <w:tcPr>
                      <w:tcW w:w="587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29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30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531" w:author="HyeongGeun" w:date="2016-06-01T17:58:00Z">
                    <w:tcPr>
                      <w:tcW w:w="58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32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33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534" w:author="HyeongGeun" w:date="2016-06-01T17:58:00Z">
                    <w:tcPr>
                      <w:tcW w:w="58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35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36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tcPrChange w:id="537" w:author="HyeongGeun" w:date="2016-06-01T17:58:00Z">
                    <w:tcPr>
                      <w:tcW w:w="587" w:type="dxa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38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39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587" w:type="dxa"/>
                  <w:gridSpan w:val="2"/>
                  <w:shd w:val="clear" w:color="auto" w:fill="FFC000"/>
                  <w:tcPrChange w:id="540" w:author="HyeongGeun" w:date="2016-06-01T17:58:00Z">
                    <w:tcPr>
                      <w:tcW w:w="587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41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42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  <w:tc>
                <w:tcPr>
                  <w:tcW w:w="623" w:type="dxa"/>
                  <w:gridSpan w:val="2"/>
                  <w:shd w:val="clear" w:color="auto" w:fill="FFC000"/>
                  <w:tcPrChange w:id="543" w:author="HyeongGeun" w:date="2016-06-01T17:58:00Z">
                    <w:tcPr>
                      <w:tcW w:w="623" w:type="dxa"/>
                      <w:gridSpan w:val="2"/>
                    </w:tcPr>
                  </w:tcPrChange>
                </w:tcPr>
                <w:p w:rsidR="00D45AE1" w:rsidRDefault="00D45AE1" w:rsidP="00877438">
                  <w:pPr>
                    <w:wordWrap/>
                    <w:adjustRightInd w:val="0"/>
                    <w:jc w:val="distribute"/>
                    <w:rPr>
                      <w:ins w:id="544" w:author="HyeongGeun" w:date="2016-06-01T17:52:00Z"/>
                      <w:rFonts w:hint="eastAsia"/>
                      <w:b/>
                      <w:sz w:val="24"/>
                      <w:szCs w:val="24"/>
                    </w:rPr>
                    <w:pPrChange w:id="545" w:author="HyeongGeun" w:date="2016-06-01T17:56:00Z">
                      <w:pPr>
                        <w:wordWrap/>
                        <w:adjustRightInd w:val="0"/>
                        <w:jc w:val="left"/>
                      </w:pPr>
                    </w:pPrChange>
                  </w:pPr>
                </w:p>
              </w:tc>
            </w:tr>
          </w:tbl>
          <w:p w:rsidR="00D45AE1" w:rsidRPr="00B637D6" w:rsidRDefault="00D45AE1" w:rsidP="00B637D6">
            <w:pPr>
              <w:wordWrap/>
              <w:adjustRightInd w:val="0"/>
              <w:jc w:val="left"/>
              <w:rPr>
                <w:ins w:id="546" w:author="HyeongGeun" w:date="2016-06-01T17:50:00Z"/>
                <w:rFonts w:hint="eastAsia"/>
                <w:b/>
                <w:sz w:val="24"/>
                <w:szCs w:val="24"/>
              </w:rPr>
            </w:pPr>
          </w:p>
        </w:tc>
      </w:tr>
    </w:tbl>
    <w:p w:rsidR="00FE7E46" w:rsidRPr="003037F1" w:rsidRDefault="003037F1">
      <w:pPr>
        <w:widowControl/>
        <w:wordWrap/>
        <w:autoSpaceDE/>
        <w:autoSpaceDN/>
        <w:rPr>
          <w:rPrChange w:id="547" w:author="형그니" w:date="2016-03-23T18:16:00Z">
            <w:rPr>
              <w:u w:val="words"/>
            </w:rPr>
          </w:rPrChange>
        </w:rPr>
        <w:pPrChange w:id="548" w:author="형그니" w:date="2016-03-23T18:16:00Z">
          <w:pPr/>
        </w:pPrChange>
      </w:pPr>
      <w:ins w:id="549" w:author="형그니" w:date="2016-03-23T18:16:00Z">
        <w:del w:id="550" w:author="HyeongGeun" w:date="2016-06-01T16:42:00Z">
          <w:r w:rsidRPr="003037F1" w:rsidDel="00864C53">
            <w:rPr>
              <w:rPrChange w:id="551" w:author="형그니" w:date="2016-03-23T18:16:00Z">
                <w:rPr>
                  <w:u w:val="words"/>
                </w:rPr>
              </w:rPrChange>
            </w:rPr>
            <w:br w:type="page"/>
          </w:r>
        </w:del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C18" w:rsidTr="00A90633">
        <w:tc>
          <w:tcPr>
            <w:tcW w:w="9016" w:type="dxa"/>
          </w:tcPr>
          <w:p w:rsidR="00162C18" w:rsidRPr="004D06F7" w:rsidRDefault="00162C18" w:rsidP="0038288C">
            <w:pPr>
              <w:rPr>
                <w:sz w:val="24"/>
                <w:szCs w:val="24"/>
              </w:rPr>
            </w:pPr>
            <w:r w:rsidRPr="004D06F7">
              <w:rPr>
                <w:rFonts w:hint="eastAsia"/>
                <w:b/>
                <w:sz w:val="24"/>
                <w:szCs w:val="24"/>
              </w:rPr>
              <w:t>소스</w:t>
            </w:r>
            <w:r w:rsidR="004D06F7" w:rsidRPr="004D06F7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gramStart"/>
            <w:r w:rsidRPr="004D06F7">
              <w:rPr>
                <w:rFonts w:hint="eastAsia"/>
                <w:b/>
                <w:sz w:val="24"/>
                <w:szCs w:val="24"/>
              </w:rPr>
              <w:t>코드</w:t>
            </w:r>
            <w:ins w:id="552" w:author="HyeongGeun" w:date="2016-06-01T16:42:00Z">
              <w:r w:rsidR="00864C53">
                <w:rPr>
                  <w:rFonts w:hint="eastAsia"/>
                  <w:b/>
                  <w:sz w:val="24"/>
                  <w:szCs w:val="24"/>
                </w:rPr>
                <w:t xml:space="preserve"> :</w:t>
              </w:r>
              <w:proofErr w:type="gramEnd"/>
              <w:r w:rsidR="00864C53">
                <w:rPr>
                  <w:rFonts w:hint="eastAsia"/>
                  <w:b/>
                  <w:sz w:val="24"/>
                  <w:szCs w:val="24"/>
                </w:rPr>
                <w:t xml:space="preserve"> </w:t>
              </w:r>
              <w:proofErr w:type="spellStart"/>
              <w:r w:rsidR="00864C53">
                <w:rPr>
                  <w:b/>
                  <w:sz w:val="24"/>
                  <w:szCs w:val="24"/>
                </w:rPr>
                <w:t>Maze.h</w:t>
              </w:r>
            </w:ins>
            <w:proofErr w:type="spellEnd"/>
            <w:del w:id="553" w:author="HyeongGeun" w:date="2016-06-01T16:42:00Z">
              <w:r w:rsidRPr="004D06F7" w:rsidDel="00864C53">
                <w:rPr>
                  <w:rFonts w:hint="eastAsia"/>
                  <w:b/>
                  <w:sz w:val="24"/>
                  <w:szCs w:val="24"/>
                </w:rPr>
                <w:delText xml:space="preserve"> 및 코드</w:delText>
              </w:r>
              <w:r w:rsidR="004D06F7" w:rsidRPr="004D06F7" w:rsidDel="00864C53">
                <w:rPr>
                  <w:rFonts w:hint="eastAsia"/>
                  <w:b/>
                  <w:sz w:val="24"/>
                  <w:szCs w:val="24"/>
                </w:rPr>
                <w:delText xml:space="preserve"> </w:delText>
              </w:r>
              <w:r w:rsidRPr="004D06F7" w:rsidDel="00864C53">
                <w:rPr>
                  <w:rFonts w:hint="eastAsia"/>
                  <w:b/>
                  <w:sz w:val="24"/>
                  <w:szCs w:val="24"/>
                </w:rPr>
                <w:delText>해설</w:delText>
              </w:r>
            </w:del>
          </w:p>
        </w:tc>
      </w:tr>
      <w:tr w:rsidR="00864C53" w:rsidTr="00A90633">
        <w:trPr>
          <w:ins w:id="554" w:author="HyeongGeun" w:date="2016-06-01T16:42:00Z"/>
        </w:trPr>
        <w:tc>
          <w:tcPr>
            <w:tcW w:w="9016" w:type="dxa"/>
          </w:tcPr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56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#pragma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once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58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iostream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60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fstream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62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Windows.h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64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conio.h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66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cstdlib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68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&lt;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ctime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6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71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using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namespace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std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7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74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ROAD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0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76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WALL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1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78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PASS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2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지나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온</w:t>
              </w:r>
            </w:ins>
            <w:ins w:id="579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580" w:author="HyeongGeun" w:date="2016-06-01T16:46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82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BLOCK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3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막아</w:t>
              </w:r>
            </w:ins>
            <w:ins w:id="583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584" w:author="HyeongGeun" w:date="2016-06-01T16:46:00Z"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버리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8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86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MOUSE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4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587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위치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89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NOWAY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7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590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92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START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8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593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시작지점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95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END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9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596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도착지점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598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#define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MAX_STACK_SIZE 10000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5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0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0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lastRenderedPageBreak/>
                <w:t xml:space="preserve">// </w:t>
              </w:r>
            </w:ins>
            <w:ins w:id="603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ins w:id="605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struct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Point2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D{</w:t>
              </w:r>
              <w:proofErr w:type="gram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x </w:t>
              </w:r>
            </w:ins>
            <w:ins w:id="608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y </w:t>
              </w:r>
            </w:ins>
            <w:ins w:id="611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1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1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xx=0,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=0)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x = xx;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y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};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2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27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628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CMaze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629" w:author="HyeongGeun" w:date="2016-06-01T16:47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클래스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31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class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CMaze</w:t>
              </w:r>
              <w:proofErr w:type="spell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35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public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: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row;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38" w:author="HyeongGeun" w:date="2016-06-01T16:48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미로의 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3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4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41" w:author="HyeongGeun" w:date="2016-06-01T16:48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미로의 열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42" w:author="HyeongGeun" w:date="2016-06-01T16:4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4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**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44" w:author="HyeongGeun" w:date="2016-06-01T16:48:00Z"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 </w:t>
              </w:r>
            </w:ins>
            <w:ins w:id="645" w:author="HyeongGeun" w:date="2016-06-01T16:49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46" w:author="HyeongGeun" w:date="2016-06-01T16:49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4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**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48" w:author="HyeongGeun" w:date="2016-06-01T16:49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쥐의 이동 현황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49" w:author="HyeongGeun" w:date="2016-06-01T16:49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stack[MAX_STACK_SIZE];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51" w:author="HyeongGeun" w:date="2016-06-01T16:49:00Z"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최적화된 경로 배열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52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653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e;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54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stack</w:t>
              </w:r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 초기화 변수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55" w:author="HyeongGeun" w:date="2016-06-01T16:50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 stack</w:t>
              </w:r>
            </w:ins>
            <w:ins w:id="657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배열 인덱스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58" w:author="HyeongGeun" w:date="2016-06-01T16:50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m_start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60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미로의 입구 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62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63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미로의 출구 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65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now;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66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위치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68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pre;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69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직전 위치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70" w:author="HyeongGeun" w:date="2016-06-01T16:51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char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72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파일</w:t>
              </w:r>
            </w:ins>
            <w:ins w:id="673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의 내용</w:t>
              </w:r>
            </w:ins>
            <w:ins w:id="674" w:author="HyeongGeun" w:date="2016-06-01T16:50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을 읽을 때 사용할</w:t>
              </w:r>
            </w:ins>
            <w:ins w:id="675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변수</w:t>
              </w:r>
            </w:ins>
          </w:p>
          <w:p w:rsidR="00864C53" w:rsidRDefault="00864C53" w:rsidP="00864C53">
            <w:pPr>
              <w:wordWrap/>
              <w:adjustRightInd w:val="0"/>
              <w:jc w:val="left"/>
              <w:rPr>
                <w:ins w:id="676" w:author="HyeongGeun" w:date="2016-06-01T16:51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67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ifstream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ins w:id="678" w:author="HyeongGeun" w:date="2016-06-01T16:51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ins w:id="679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680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파일을 읽을 때 사용할 변수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energy;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83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double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mana;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86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8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8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689" w:author="HyeongGeun" w:date="2016-06-01T16:51:00Z">
              <w:r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스캔을 사용한 횟수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91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9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9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694" w:author="HyeongGeun" w:date="2016-06-01T16:5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생성자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CMaze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6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{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6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01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변수 초기화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0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0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char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name[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30];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0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row = 1;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col = 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m_start.x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start.y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1;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mana = 0.0;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-1;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1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-1;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2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25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최적화 경로 배열 초기화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MAX_STACK_SIZE;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2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3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stack[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].x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stack[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].y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39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파일 이름을 입력 받는다.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</w:ins>
            <w:ins w:id="742" w:author="HyeongGeun" w:date="2016-06-01T16:52:00Z">
              <w:r w:rsidR="00435394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텍스트 파일 이름을 </w:t>
              </w:r>
              <w:proofErr w:type="gramStart"/>
              <w:r w:rsidR="00435394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입력하세요</w:t>
              </w:r>
            </w:ins>
            <w:ins w:id="743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cin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&gt;&gt; name;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4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49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화면을 지운다.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system(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proofErr w:type="spell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cls</w:t>
              </w:r>
              <w:proofErr w:type="spell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55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파일을 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file.open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(name);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61" w:author="HyeongGeun" w:date="2016-06-01T16:5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만약 파일이 없을 경우 에러 메시지를 준다.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(!file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cerr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</w:ins>
            <w:ins w:id="768" w:author="HyeongGeun" w:date="2016-06-01T16:53:00Z">
              <w:r w:rsidR="00435394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지도를 찾을 수 없습니다</w:t>
              </w:r>
              <w:proofErr w:type="gramStart"/>
              <w:r w:rsidR="00435394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.</w:t>
              </w:r>
            </w:ins>
            <w:ins w:id="769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!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endl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exit(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77" w:author="HyeongGeun" w:date="2016-06-01T16:53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 사이즈를 탐색한다.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SearchSize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8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83" w:author="HyeongGeun" w:date="2016-06-01T16:53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 </w:t>
              </w:r>
              <w:proofErr w:type="gramStart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사이즈 만큼</w:t>
              </w:r>
              <w:proofErr w:type="gram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배열을 동적 할당한다.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Init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col, row);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8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8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89" w:author="HyeongGeun" w:date="2016-06-01T16:53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초기 에너지는 </w:t>
              </w:r>
            </w:ins>
            <w:ins w:id="79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row*col*2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energy = row*col*2;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9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796" w:author="HyeongGeun" w:date="2016-06-01T16:53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미로를 2차원 배열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maze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와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map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 저장한다.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7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StoreInArray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7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0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02" w:author="HyeongGeun" w:date="2016-06-01T16:54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미로를 </w:t>
              </w:r>
              <w:proofErr w:type="spellStart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08" w:author="HyeongGeun" w:date="2016-06-01T16:54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행과 열을 </w:t>
              </w:r>
              <w:proofErr w:type="spellStart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PrintSize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row, col);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1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14" w:author="HyeongGeun" w:date="2016-06-01T16:54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현황을 콘솔 창에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(energy);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1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820" w:author="HyeongGeun" w:date="2016-06-01T16:54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마나와</w:t>
              </w:r>
              <w:proofErr w:type="spell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스캔 현황을 </w:t>
              </w:r>
              <w:proofErr w:type="spellStart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mana,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2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2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getchar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getchar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2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31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834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소멸자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~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CMaze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{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3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4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41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메모리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4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Reset(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4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4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IsEmpty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850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s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tack 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배열이 비었는가?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5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IsEmpty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{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0;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6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IsFull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863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stack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배열이 꽉 찼는가?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IsFull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{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MAX_STACK_SIZE;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7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Push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876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해당 좌표를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stack 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 삽입한다.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Push(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Point2D &amp;p)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83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배열이 꽉 찼으면 에러메세지를 준다.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IsFull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"Error : Stack Full Error\n"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9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9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9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++;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96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인덱스 1 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8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8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stack[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p;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899" w:author="HyeongGeun" w:date="2016-06-01T16:55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</w:t>
              </w:r>
            </w:ins>
            <w:ins w:id="900" w:author="HyeongGeun" w:date="2016-06-01T16:56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를 삽입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0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Pop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909" w:author="HyeongGeun" w:date="2016-06-01T16:56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stack에서 좌표 하나를 삭제한다.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Pop(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16" w:author="HyeongGeun" w:date="2016-06-01T16:56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배열이 비어 있으면 에러메세지를 준다.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IsEmpty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"Error : Stack Empty Error\n"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;</w:t>
              </w:r>
              <w:proofErr w:type="gram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435394" w:rsidRDefault="00864C53" w:rsidP="00864C53">
            <w:pPr>
              <w:wordWrap/>
              <w:adjustRightInd w:val="0"/>
              <w:jc w:val="left"/>
              <w:rPr>
                <w:ins w:id="927" w:author="HyeongGeun" w:date="2016-06-01T16:56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9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stack[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e;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929" w:author="HyeongGeun" w:date="2016-06-01T16:56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좌표 하나를 삭제한다.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3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--;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32" w:author="HyeongGeun" w:date="2016-06-01T16:56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인덱스 1 </w:t>
              </w:r>
            </w:ins>
            <w:ins w:id="933" w:author="HyeongGeun" w:date="2016-06-01T16:57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감소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3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3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Peek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940" w:author="HyeongGeun" w:date="2016-06-01T16:57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가장 최근에 삽입한 좌표를 반환한다.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4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4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Point2D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Peek(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47" w:author="HyeongGeun" w:date="2016-06-01T16:57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배열이 </w:t>
              </w:r>
              <w:proofErr w:type="spellStart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비어있으면</w:t>
              </w:r>
              <w:proofErr w:type="spell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에러메세지를 준다.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IsEmpty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"Error : Stack Empty Error\n"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0;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stack[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60" w:author="HyeongGeun" w:date="2016-06-01T16:57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반환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64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435394" w:rsidRDefault="00864C53" w:rsidP="00864C53">
            <w:pPr>
              <w:wordWrap/>
              <w:adjustRightInd w:val="0"/>
              <w:jc w:val="left"/>
              <w:rPr>
                <w:ins w:id="965" w:author="HyeongGeun" w:date="2016-06-01T16:57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9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IsNoWay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</w:ins>
            <w:ins w:id="967" w:author="HyeongGeun" w:date="2016-06-01T16:57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</w:t>
              </w:r>
              <w:proofErr w:type="gramEnd"/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좌표가 막다른 길인가?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IsNoWay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74" w:author="HyeongGeun" w:date="2016-06-01T16:57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4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개의 </w:t>
              </w:r>
            </w:ins>
            <w:ins w:id="975" w:author="HyeongGeun" w:date="2016-06-01T16:58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방향 중에서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1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개를 제외하고 나머지가 벽인 경우</w:t>
              </w:r>
            </w:ins>
            <w:ins w:id="97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true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!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= WALL) &amp;&amp; (maze[x][y-1] == WALL) &amp;&amp; (maze[x+1][y] == WALL) &amp;&amp; (maze[x-1][y] == WALL))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WALL) &amp;&amp; (maze[x][y-1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!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= WALL) &amp;&amp; (maze[x+1][y] == WALL) &amp;&amp; (maze[x-1][y] == WALL))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8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8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8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8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WALL) &amp;&amp; (maze[x][y-1] == WALL)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!= WALL) &amp;&amp; (maze[x-1][y] == WALL))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8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8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8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9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WALL) &amp;&amp; (maze[x][y-1] == WALL)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WALL) &amp;&amp; (maze[x-1][y] != WALL))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9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false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996" w:author="HyeongGeun" w:date="2016-06-01T16:58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아니면 </w:t>
              </w:r>
            </w:ins>
            <w:ins w:id="99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false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9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99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01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435394" w:rsidRDefault="00864C53" w:rsidP="00864C53">
            <w:pPr>
              <w:wordWrap/>
              <w:adjustRightInd w:val="0"/>
              <w:jc w:val="left"/>
              <w:rPr>
                <w:ins w:id="1002" w:author="HyeongGeun" w:date="2016-06-01T16:5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00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IsCross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004" w:author="HyeongGeun" w:date="2016-06-01T16:58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좌표가 교차로인가?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(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갈림길인가?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0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IsCross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11" w:author="HyeongGeun" w:date="2016-06-01T16:58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4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개의 방향 중에서 3개가 길인 경우 </w:t>
              </w:r>
            </w:ins>
            <w:ins w:id="101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true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1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1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WALL) &amp;&amp; (maze[x][y-1] == ROAD)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ROAD) &amp;&amp; (maze[x-1][y] == ROAD))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ROAD) &amp;&amp; (maze[x][y-1] == WALL)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ROAD) &amp;&amp; (maze[x-1][y] == ROAD))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ROAD) &amp;&amp; (maze[x][y-1] == ROAD)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WALL) &amp;&amp; (maze[x-1][y] == ROAD))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ROAD) &amp;&amp; (maze[x][y-1] == ROAD)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ROAD) &amp;&amp; (maze[x-1][y] == WALL))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3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32" w:author="HyeongGeun" w:date="2016-06-01T16:59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4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개의 방향 모두가 길인 경우</w:t>
              </w:r>
            </w:ins>
            <w:ins w:id="103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true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((maze[x][y+1] == ROAD) &amp;&amp; (maze[x][y-1] == ROAD) &amp;&amp; 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ROAD) &amp;&amp; (maze[x-1][y] == ROAD))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3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4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false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41" w:author="HyeongGeun" w:date="2016-06-01T16:59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아니면</w:t>
              </w:r>
            </w:ins>
            <w:ins w:id="104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false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4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435394" w:rsidRDefault="00864C53" w:rsidP="00864C53">
            <w:pPr>
              <w:wordWrap/>
              <w:adjustRightInd w:val="0"/>
              <w:jc w:val="left"/>
              <w:rPr>
                <w:ins w:id="1047" w:author="HyeongGeun" w:date="2016-06-01T16:59:00Z"/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  <w:ins w:id="10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NearExit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</w:ins>
            <w:proofErr w:type="gramEnd"/>
            <w:ins w:id="1049" w:author="HyeongGeun" w:date="2016-06-01T16:59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근처에 출구가 있는가?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NearExit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56" w:author="HyeongGeun" w:date="2016-06-01T16:59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4개의 방향 중에서 출구가 있으면</w:t>
              </w:r>
            </w:ins>
            <w:ins w:id="105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true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(maze[x][y+1] == END)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6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6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END)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(maze[x][y-1] == END)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(maze[x-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END)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false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77" w:author="HyeongGeun" w:date="2016-06-01T16:59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없으면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false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8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81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CanGo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084" w:author="HyeongGeun" w:date="2016-06-01T16:59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</w:t>
              </w:r>
            </w:ins>
            <w:ins w:id="1085" w:author="HyeongGeun" w:date="2016-06-01T17:00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가 계속 진행할 수 있는 위치인가?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bool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CanGo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092" w:author="HyeongGeun" w:date="2016-06-01T17:00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4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개의 방향 중에서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1</w:t>
              </w:r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개라도 갈 수 있는 길이면 </w:t>
              </w:r>
            </w:ins>
            <w:ins w:id="109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true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9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((map[x][y+1] == ROAD) || (map[x][y-1] == ROAD) || (map[x+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y] == ROAD) || (map[x-1][y] == ROAD))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9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09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true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0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return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false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01" w:author="HyeongGeun" w:date="2016-06-01T17:00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아니면 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f</w:t>
              </w:r>
            </w:ins>
            <w:ins w:id="1102" w:author="HyeongGeun" w:date="2016-06-01T17:01:00Z"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alse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0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Init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109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메모리 동적 할당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Init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w,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h)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col = 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row = h;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1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maze =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new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*[row];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22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행에 대해서 동적 할당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2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2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=0;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&lt;h;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435394" w:rsidRDefault="00864C53" w:rsidP="00864C53">
            <w:pPr>
              <w:wordWrap/>
              <w:adjustRightInd w:val="0"/>
              <w:jc w:val="left"/>
              <w:rPr>
                <w:ins w:id="1126" w:author="HyeongGeun" w:date="2016-06-01T16:46:00Z"/>
                <w:rFonts w:ascii="돋움체" w:eastAsia="돋움체" w:cs="돋움체"/>
                <w:kern w:val="0"/>
                <w:sz w:val="19"/>
                <w:szCs w:val="19"/>
                <w:rPrChange w:id="1127" w:author="HyeongGeun" w:date="2016-06-01T17:01:00Z">
                  <w:rPr>
                    <w:ins w:id="1128" w:author="HyeongGeun" w:date="2016-06-01T16:46:00Z"/>
                    <w:rFonts w:ascii="돋움체" w:eastAsia="돋움체" w:cs="돋움체"/>
                    <w:kern w:val="0"/>
                    <w:sz w:val="19"/>
                    <w:szCs w:val="19"/>
                  </w:rPr>
                </w:rPrChange>
              </w:rPr>
            </w:pPr>
            <w:ins w:id="11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new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[col];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30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열에 대해서 동적 할당</w:t>
              </w:r>
            </w:ins>
          </w:p>
          <w:p w:rsidR="00435394" w:rsidRPr="00864C53" w:rsidRDefault="00864C53" w:rsidP="00435394">
            <w:pPr>
              <w:wordWrap/>
              <w:adjustRightInd w:val="0"/>
              <w:jc w:val="left"/>
              <w:rPr>
                <w:ins w:id="1131" w:author="HyeongGeun" w:date="2016-06-01T17:01:00Z"/>
                <w:rFonts w:ascii="돋움체" w:eastAsia="돋움체" w:cs="돋움체"/>
                <w:kern w:val="0"/>
                <w:sz w:val="19"/>
                <w:szCs w:val="19"/>
              </w:rPr>
            </w:pPr>
            <w:ins w:id="11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map =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new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*[row];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33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행에 대해서 동적 할당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=0;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&lt;h;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435394" w:rsidRPr="00B637D6" w:rsidRDefault="00864C53" w:rsidP="00435394">
            <w:pPr>
              <w:wordWrap/>
              <w:adjustRightInd w:val="0"/>
              <w:jc w:val="left"/>
              <w:rPr>
                <w:ins w:id="1137" w:author="HyeongGeun" w:date="2016-06-01T17:01:00Z"/>
                <w:rFonts w:ascii="돋움체" w:eastAsia="돋움체" w:cs="돋움체"/>
                <w:kern w:val="0"/>
                <w:sz w:val="19"/>
                <w:szCs w:val="19"/>
              </w:rPr>
            </w:pPr>
            <w:ins w:id="11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new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[col];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39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열에 대해서 동적 할당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4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Reset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146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메모리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Reset(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5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maze != NULL &amp;&amp; map != NULL)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=0;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&lt;row;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delete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[] 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59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열에 대해서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6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6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delete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[] maze;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62" w:author="HyeongGeun" w:date="2016-06-01T17:01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행에 대해서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=0;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&lt;row;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delete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[] 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68" w:author="HyeongGeun" w:date="2016-06-01T17:0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열에 대해서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6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7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delete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[] map;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71" w:author="HyeongGeun" w:date="2016-06-01T17:0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행에 대해서 동적 해제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7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7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435394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SearchSize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180" w:author="HyeongGeun" w:date="2016-06-01T17:02:00Z">
              <w:r w:rsidR="00435394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 크기를 탐색한다.</w:t>
              </w:r>
            </w:ins>
            <w:ins w:id="1181" w:author="HyeongGeun" w:date="2016-06-01T17:03:00Z">
              <w:r w:rsidR="005637B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(</w:t>
              </w:r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행,</w:t>
              </w:r>
              <w:r w:rsidR="005637B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 크기 구하기)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SearchSize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file.clear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8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9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while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(!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file.eof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file.get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95" w:author="HyeongGeun" w:date="2016-06-01T17:02:00Z"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파일의 글자 하나를 읽어온다.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9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1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1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199" w:author="HyeongGeun" w:date="2016-06-01T17:02:00Z"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읽어온 글자가 1 또는 0이면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0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'1'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||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'0'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0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0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(row == 1)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 (</w:t>
              </w:r>
            </w:ins>
            <w:ins w:id="1204" w:author="HyeongGeun" w:date="2016-06-01T17:02:00Z"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열의 수가 계속 증가하는</w:t>
              </w:r>
            </w:ins>
            <w:ins w:id="1205" w:author="HyeongGeun" w:date="2016-06-01T17:03:00Z"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것을 방지)</w:t>
              </w:r>
            </w:ins>
            <w:ins w:id="120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col++;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07" w:author="HyeongGeun" w:date="2016-06-01T17:03:00Z">
              <w:r w:rsidR="005637B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열의 수 1 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11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21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13" w:author="HyeongGeun" w:date="2016-06-01T17:03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읽어온 글자가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\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n이면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'\n'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row++;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18" w:author="HyeongGeun" w:date="2016-06-01T17:03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행의 수 1 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2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StoreInArray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229" w:author="HyeongGeun" w:date="2016-06-01T17:04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미로를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2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차원 배열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maze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와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map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3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StoreInArray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file.clear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file.seekg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(0);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3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4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file.get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41" w:author="HyeongGeun" w:date="2016-06-01T17:07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글자 하나를 읽어온다.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j = 0; j &lt; col;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j++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5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'0'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53" w:author="HyeongGeun" w:date="2016-06-01T17:07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글자가 0이면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 ROAD;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ins w:id="1256" w:author="HyeongGeun" w:date="2016-06-01T17:07:00Z"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ins w:id="1257" w:author="HyeongGeun" w:date="2016-06-01T16:46:00Z"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'1'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58" w:author="HyeongGeun" w:date="2016-06-01T17:07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글자가 1이면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 WALL;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 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63" w:author="HyeongGeun" w:date="2016-06-01T17:07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글자가 공백이면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j--;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 j--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do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6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7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7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7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file.get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7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7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}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while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tmp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==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'\n'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&amp;&amp; !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file.eof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());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8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8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//*** </w:t>
              </w:r>
            </w:ins>
            <w:ins w:id="1282" w:author="HyeongGeun" w:date="2016-06-01T17:07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출구 좌표를 </w:t>
              </w:r>
            </w:ins>
            <w:ins w:id="1283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찾는다.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 (</w:t>
              </w:r>
            </w:ins>
            <w:ins w:id="1286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입구와 출구는 테두리 벽 중 유일하게 길이다.</w:t>
              </w:r>
            </w:ins>
            <w:ins w:id="1287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col;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92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맨 위 테두리 중에서 길이 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(maze[0][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ROAD){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maze[0][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END;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297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그것은 출구다.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2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29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00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x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03" w:author="HyeongGeun" w:date="2016-06-01T17:08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y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0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08" w:author="HyeongGeun" w:date="2016-06-01T17:09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맨 아래 테두리 중에서 길이 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(maze[row-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1][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ROAD){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11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31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maze[row-1][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END;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13" w:author="HyeongGeun" w:date="2016-06-01T17:09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그것은 출구다.</w:t>
              </w:r>
            </w:ins>
          </w:p>
          <w:p w:rsidR="00F63D80" w:rsidRPr="00864C53" w:rsidRDefault="00864C53" w:rsidP="00F63D80">
            <w:pPr>
              <w:wordWrap/>
              <w:adjustRightInd w:val="0"/>
              <w:jc w:val="left"/>
              <w:rPr>
                <w:ins w:id="1314" w:author="HyeongGeun" w:date="2016-06-01T17:09:00Z"/>
                <w:rFonts w:ascii="돋움체" w:eastAsia="돋움체" w:cs="돋움체"/>
                <w:kern w:val="0"/>
                <w:sz w:val="19"/>
                <w:szCs w:val="19"/>
              </w:rPr>
            </w:pPr>
            <w:ins w:id="13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row-1;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16" w:author="HyeongGeun" w:date="2016-06-01T17:09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x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  <w:ins w:id="13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ins w:id="1318" w:author="HyeongGeun" w:date="2016-06-01T17:09:00Z"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="00F63D80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  <w:proofErr w:type="spellStart"/>
            <w:ins w:id="13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20" w:author="HyeongGeun" w:date="2016-06-01T17:09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y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2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30" w:author="HyeongGeun" w:date="2016-06-01T17:09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맨 왼쪽 테두리 중에서 길이</w:t>
              </w:r>
            </w:ins>
            <w:ins w:id="1331" w:author="HyeongGeun" w:date="2016-06-01T17:10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][0] ==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ROAD){</w:t>
              </w:r>
              <w:proofErr w:type="gram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][0] = END;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36" w:author="HyeongGeun" w:date="2016-06-01T17:10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그것은 출구다.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39" w:author="HyeongGeun" w:date="2016-06-01T17:10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x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42" w:author="HyeongGeun" w:date="2016-06-01T17:10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y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345" w:author="HyeongGeun" w:date="2016-06-01T17:10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3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1347" w:author="HyeongGeun" w:date="2016-06-01T17:10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맨 오른쪽 테두리 중에서 길이 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][col-1] ==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ROAD){</w:t>
              </w:r>
              <w:proofErr w:type="gram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][col-1] = END;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52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그것은 출구다.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55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x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m_exit.y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col-1;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58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y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 저장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6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maze[0][1] = START;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65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입구는 무조건 (0,1)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69" w:author="HyeongGeun" w:date="2016-06-01T17:11:00Z"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maze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배열을 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map</w:t>
              </w:r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 복사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j = 0; j &lt; col;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j++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7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7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== ROAD || 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== START || 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== END)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 ROAD;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8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8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== WALL)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][j] = WALL;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89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PrintMaze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392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미로를 </w:t>
              </w:r>
              <w:proofErr w:type="spellStart"/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3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3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j;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399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인덱스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row;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0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j = 0; j &lt; col;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j++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== WALL)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11" w:author="HyeongGeun" w:date="2016-06-01T17:11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해당 </w:t>
              </w:r>
            </w:ins>
            <w:ins w:id="1412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좌표가 벽이면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1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1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Color(2);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17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초록색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1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■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벽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  <w:proofErr w:type="gramEnd"/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22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좌표가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3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== START)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31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좌표가 시작지점이면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Color(14);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36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노란색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="00F63D80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ⓢ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39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시작지점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4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(maze[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][j] == END)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1444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좌표가 도착지점이면</w:t>
              </w:r>
            </w:ins>
            <w:ins w:id="14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4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4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Color(12);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48" w:author="HyeongGeun" w:date="2016-06-01T17:12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빨간색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¶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451" w:author="HyeongGeun" w:date="2016-06-01T17:13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도착지점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endl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6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6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462" w:author="HyeongGeun" w:date="2016-06-01T17:13:00Z"/>
                <w:rFonts w:ascii="돋움체" w:eastAsia="돋움체" w:cs="돋움체"/>
                <w:kern w:val="0"/>
                <w:sz w:val="19"/>
                <w:szCs w:val="19"/>
              </w:rPr>
            </w:pPr>
            <w:ins w:id="14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Color(12);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66" w:author="HyeongGeun" w:date="2016-06-01T17:13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빨간색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</w:ins>
            <w:ins w:id="1469" w:author="HyeongGeun" w:date="2016-06-01T17:13:00Z">
              <w:r w:rsidR="00F63D80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2016</w:t>
              </w:r>
              <w:r w:rsidR="00F63D80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년도 1학기 알고리즘 및 실습</w:t>
              </w:r>
            </w:ins>
            <w:ins w:id="1470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Term Project"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7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Color(15);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474" w:author="HyeongGeun" w:date="2016-06-01T17:13:00Z">
              <w:r w:rsidR="00F63D80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하얀색</w:t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475" w:author="HyeongGeun" w:date="2016-06-01T17:13:00Z"/>
                <w:rFonts w:ascii="돋움체" w:eastAsia="돋움체" w:cs="돋움체"/>
                <w:kern w:val="0"/>
                <w:sz w:val="19"/>
                <w:szCs w:val="19"/>
              </w:rPr>
            </w:pPr>
            <w:ins w:id="14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30);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"&lt;</w:t>
              </w:r>
            </w:ins>
            <w:ins w:id="1479" w:author="HyeongGeun" w:date="2016-06-01T17:15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제작</w:t>
              </w:r>
            </w:ins>
            <w:ins w:id="1480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&gt;"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481" w:author="HyeongGeun" w:date="2016-06-01T17:13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4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31);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8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8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"2012136132 </w:t>
              </w:r>
            </w:ins>
            <w:proofErr w:type="spellStart"/>
            <w:ins w:id="1485" w:author="HyeongGeun" w:date="2016-06-01T17:15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최강석</w:t>
              </w:r>
            </w:ins>
            <w:proofErr w:type="spellEnd"/>
            <w:ins w:id="1486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487" w:author="HyeongGeun" w:date="2016-06-01T17:13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48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32);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8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9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"2012136139 </w:t>
              </w:r>
            </w:ins>
            <w:ins w:id="1491" w:author="HyeongGeun" w:date="2016-06-01T17:15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최형근</w:t>
              </w:r>
            </w:ins>
            <w:ins w:id="1492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F63D80" w:rsidRDefault="00864C53" w:rsidP="00864C53">
            <w:pPr>
              <w:wordWrap/>
              <w:adjustRightInd w:val="0"/>
              <w:jc w:val="left"/>
              <w:rPr>
                <w:ins w:id="1493" w:author="HyeongGeun" w:date="2016-06-01T17:13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4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33);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4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"2012136142 </w:t>
              </w:r>
            </w:ins>
            <w:proofErr w:type="spellStart"/>
            <w:ins w:id="1497" w:author="HyeongGeun" w:date="2016-06-01T17:15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허준석</w:t>
              </w:r>
            </w:ins>
            <w:proofErr w:type="spellEnd"/>
            <w:ins w:id="1498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4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0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F63D80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PrintSize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505" w:author="HyeongGeun" w:date="2016-06-01T17:1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행과 열 크기를 </w:t>
              </w:r>
              <w:proofErr w:type="spell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PrintSize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row,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col)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10" w:author="HyeongGeun" w:date="2016-06-01T17:14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Color(14);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512" w:author="HyeongGeun" w:date="2016-06-01T17:1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노란색</w:t>
              </w:r>
            </w:ins>
          </w:p>
          <w:p w:rsidR="0014304B" w:rsidRDefault="0014304B" w:rsidP="00864C53">
            <w:pPr>
              <w:wordWrap/>
              <w:adjustRightInd w:val="0"/>
              <w:jc w:val="left"/>
              <w:rPr>
                <w:ins w:id="1513" w:author="HyeongGeun" w:date="2016-06-01T17:14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14" w:author="HyeongGeun" w:date="2016-06-01T16:46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7);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"[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행</w:t>
              </w:r>
              <w:proofErr w:type="gram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]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row;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17" w:author="HyeongGeun" w:date="2016-06-01T17:14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8);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"[</w:t>
              </w:r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열</w:t>
              </w:r>
              <w:proofErr w:type="gramStart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]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col;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24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527" w:author="HyeongGeun" w:date="2016-06-01T17:1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에너지를 </w:t>
              </w:r>
              <w:proofErr w:type="spell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2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e)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3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3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32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5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Color(10);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534" w:author="HyeongGeun" w:date="2016-06-01T17:1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연두색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35" w:author="HyeongGeun" w:date="2016-06-01T17:14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10);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"[</w:t>
              </w:r>
            </w:ins>
            <w:ins w:id="1539" w:author="HyeongGeun" w:date="2016-06-01T17:14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에너지</w:t>
              </w:r>
            </w:ins>
            <w:proofErr w:type="gramStart"/>
            <w:ins w:id="1540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]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e;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4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4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44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proofErr w:type="spellStart"/>
            <w:ins w:id="1547" w:author="HyeongGeun" w:date="2016-06-01T17:15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마나와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스캔 횟수를 </w:t>
              </w:r>
              <w:proofErr w:type="spell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double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m,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s)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554" w:author="HyeongGeun" w:date="2016-06-01T17:15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하늘색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55" w:author="HyeongGeun" w:date="2016-06-01T17:15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12);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[</w:t>
              </w:r>
            </w:ins>
            <w:ins w:id="1559" w:author="HyeongGeun" w:date="2016-06-01T17:16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마나</w:t>
              </w:r>
            </w:ins>
            <w:proofErr w:type="gramStart"/>
            <w:ins w:id="1560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]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%.1f"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, m);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4304B" w:rsidRDefault="00864C53" w:rsidP="00864C53">
            <w:pPr>
              <w:wordWrap/>
              <w:adjustRightInd w:val="0"/>
              <w:jc w:val="left"/>
              <w:rPr>
                <w:ins w:id="1562" w:author="HyeongGeun" w:date="2016-06-01T17:16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Color(7);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564" w:author="HyeongGeun" w:date="2016-06-01T17:16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회색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65" w:author="HyeongGeun" w:date="2016-06-01T17:16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14);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</w:t>
              </w:r>
            </w:ins>
            <w:ins w:id="1569" w:author="HyeongGeun" w:date="2016-06-01T17:16:00Z">
              <w:r w:rsidR="0014304B"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</w:ins>
            <w:ins w:id="1570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[</w:t>
              </w:r>
            </w:ins>
            <w:ins w:id="1571" w:author="HyeongGeun" w:date="2016-06-01T17:16:00Z"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스캔</w:t>
              </w:r>
            </w:ins>
            <w:proofErr w:type="gramStart"/>
            <w:ins w:id="1572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]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s;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7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7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7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DrawMouse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579" w:author="HyeongGeun" w:date="2016-06-01T17:16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좌표에 쥐를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8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8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Point2D p)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584" w:author="HyeongGeun" w:date="2016-06-01T17:16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5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*2,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Color(7);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588" w:author="HyeongGeun" w:date="2016-06-01T17:16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회색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8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9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="0014304B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ⓜ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94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EraseMouse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597" w:author="HyeongGeun" w:date="2016-06-01T17:16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좌표에 있는 쥐를 지운다.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5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59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EraseMouse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Point2D p)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0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602" w:author="HyeongGeun" w:date="2016-06-01T17:16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60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*2,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0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Color(7);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06" w:author="HyeongGeun" w:date="2016-06-01T17:16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회색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1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1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1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1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OptimalMouse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615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최적화된 경로를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OptimalMouse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Point2D p)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1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1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14304B" w:rsidRDefault="00864C53" w:rsidP="00864C53">
            <w:pPr>
              <w:wordWrap/>
              <w:adjustRightInd w:val="0"/>
              <w:jc w:val="left"/>
              <w:rPr>
                <w:ins w:id="1620" w:author="HyeongGeun" w:date="2016-06-01T17:17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6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*2,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2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2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Color(14);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24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노란색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▦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3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3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SearchExit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633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미로 찾기를 수행한다.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SearchExit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3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now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m_start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40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현재 좌표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=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시작지점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4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4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43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좌표에 쥐를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Push(now);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46" w:author="HyeongGeun" w:date="2016-06-01T17:17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현재 좌표를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stack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 삽입한다.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PASS;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49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현재 좌표는 왔던 </w:t>
              </w:r>
            </w:ins>
            <w:ins w:id="1650" w:author="HyeongGeun" w:date="2016-06-01T16:46:00Z">
              <w:r w:rsidRPr="00864C53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길</w:t>
              </w:r>
            </w:ins>
            <w:ins w:id="1651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이다.</w:t>
              </w:r>
            </w:ins>
          </w:p>
          <w:p w:rsidR="00864C53" w:rsidRPr="0014304B" w:rsidRDefault="00864C53" w:rsidP="00864C53">
            <w:pPr>
              <w:wordWrap/>
              <w:adjustRightInd w:val="0"/>
              <w:jc w:val="left"/>
              <w:rPr>
                <w:ins w:id="1652" w:author="HyeongGeun" w:date="2016-06-01T16:46:00Z"/>
                <w:rFonts w:ascii="돋움체" w:eastAsia="돋움체" w:cs="돋움체"/>
                <w:kern w:val="0"/>
                <w:sz w:val="19"/>
                <w:szCs w:val="19"/>
                <w:rPrChange w:id="1653" w:author="HyeongGeun" w:date="2016-06-01T17:18:00Z">
                  <w:rPr>
                    <w:ins w:id="1654" w:author="HyeongGeun" w:date="2016-06-01T16:46:00Z"/>
                    <w:rFonts w:ascii="돋움체" w:eastAsia="돋움체" w:cs="돋움체"/>
                    <w:kern w:val="0"/>
                    <w:sz w:val="19"/>
                    <w:szCs w:val="19"/>
                  </w:rPr>
                </w:rPrChange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(energy);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57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(mana,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60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마나&amp;스캔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while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right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left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up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7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7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down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77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좌표의 오른쪽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80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좌표의 왼쪽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83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좌표의 위쪽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86" w:author="HyeongGeun" w:date="2016-06-01T17:18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좌표의 아래쪽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8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pre = now;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90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이전 위치 = 현재 위치로 설정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EraseMouse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(pre);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93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이전 위치의 쥐를 지운다.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697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미로 탐색 </w:t>
              </w:r>
              <w:proofErr w:type="gram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순서 :</w:t>
              </w:r>
              <w:proofErr w:type="gram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오른쪽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아래쪽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왼쪽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위쪽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6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69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00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오른쪽이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05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오른쪽으로 이동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14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아래쪽이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1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19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아래쪽으로 이동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2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2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2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2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28" w:author="HyeongGeun" w:date="2016-06-01T17:19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왼쪽이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3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3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33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왼쪽으로 이동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3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42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위쪽이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47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위쪽으로 이동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14304B" w:rsidRDefault="00864C53" w:rsidP="00864C53">
            <w:pPr>
              <w:wordWrap/>
              <w:adjustRightInd w:val="0"/>
              <w:jc w:val="left"/>
              <w:rPr>
                <w:ins w:id="1755" w:author="HyeongGeun" w:date="2016-06-01T17:20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7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1757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현재 좌표에 쥐를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Push(now);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60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좌표를 stack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 삽입한다.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energy--;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64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쥐가 </w:t>
              </w:r>
              <w:proofErr w:type="spell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이동했으므로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에너지 1 감소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(energy);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67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mana = mana + 0.1;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70" w:author="HyeongGeun" w:date="2016-06-01T17:20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쥐가 </w:t>
              </w:r>
              <w:proofErr w:type="spell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이동했으므로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마나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0.1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7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7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(mana &gt;= 0.9)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773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마나가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1이 되면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7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7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mana = 0.0;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78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마나를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0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으로 초기화 하고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Scan(ROAD);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81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발동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8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(mana,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86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마나&amp;스캔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8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PASS;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90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좌표는 왔던 길이다.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9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9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IsNoWay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94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만약 현재 좌표가 막다른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9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9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79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79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799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되돌아가는 함수 호출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0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0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Sleep(100);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805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딜레이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NearExit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09" w:author="HyeongGeun" w:date="2016-06-01T17:21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근처에 도착지점이 </w:t>
              </w:r>
            </w:ins>
            <w:ins w:id="1810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1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1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break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813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반복문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탈출</w:t>
              </w:r>
              <w:proofErr w:type="gram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!!</w:t>
              </w:r>
            </w:ins>
            <w:proofErr w:type="gram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PrintOptimal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(stack);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19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최적화 경로를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PrintResult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22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최종 결과를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2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//************************************************************************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2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GoBack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829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길에 다다랐을 때 다시 돌아간다</w:t>
              </w:r>
            </w:ins>
            <w:ins w:id="183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3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3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3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while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3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4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EraseMouse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41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좌표의 쥐를 지운다.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4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WALL;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44" w:author="HyeongGeun" w:date="2016-06-01T17:22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좌표를 보이지 않는 벽으로 막는다.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Pop();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47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배열에서 좌표를 삭제한다.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51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만약 현재 위치가 계속 진행 가능한 위치이면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IsCross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 &amp;&amp;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CanGo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] = PASS;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58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좌표를 왔던 길로 설정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Push(now);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61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다시 현재 좌표를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stack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배열에 삽입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6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CanGo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break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867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반복문</w:t>
              </w:r>
              <w:proofErr w:type="spellEnd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탈출</w:t>
              </w:r>
              <w:proofErr w:type="gramStart"/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!!</w:t>
              </w:r>
            </w:ins>
            <w:proofErr w:type="gram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6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7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7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7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now = Peek();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73" w:author="HyeongGeun" w:date="2016-06-01T17:23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현재 좌표 = 가장 최근에 삽입된 </w:t>
              </w:r>
            </w:ins>
            <w:ins w:id="1874" w:author="HyeongGeun" w:date="2016-06-01T17:2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좌표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(now);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77" w:author="HyeongGeun" w:date="2016-06-01T17:2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현재 좌표에 쥐를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energy--;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81" w:author="HyeongGeun" w:date="2016-06-01T17:2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1 감소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8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8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PrintEnergy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(energy);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84" w:author="HyeongGeun" w:date="2016-06-01T17:24:00Z"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85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88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mana = mana + 0.1;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1887" w:author="HyeongGeun" w:date="2016-06-01T17:24:00Z"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마나 </w:t>
              </w:r>
              <w:r w:rsidR="0014304B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0.1 </w:t>
              </w:r>
              <w:r w:rsidR="0014304B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(mana &gt;= 0.9)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890" w:author="HyeongGeun" w:date="2016-06-01T17:24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마나가</w:t>
              </w:r>
              <w:proofErr w:type="spell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1이 되면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8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mana = 0.0;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895" w:author="HyeongGeun" w:date="2016-06-01T17:24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마나를 0으로 초기화하고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96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89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Scan(PASS);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1898" w:author="HyeongGeun" w:date="2016-06-01T17:24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스캔 발동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8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PrintMana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(mana,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903" w:author="HyeongGeun" w:date="2016-06-01T17:24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마나&amp;스캔 출력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05" w:author="HyeongGeun" w:date="2016-06-01T16:46:00Z"/>
                <w:rFonts w:ascii="돋움체" w:eastAsia="돋움체" w:cs="돋움체" w:hint="eastAsia"/>
                <w:kern w:val="0"/>
                <w:sz w:val="19"/>
                <w:szCs w:val="19"/>
              </w:rPr>
            </w:pPr>
            <w:ins w:id="190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Sleep(100);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1907" w:author="HyeongGeun" w:date="2016-06-01T17:24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딜레이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1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1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1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PrintOptimal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916" w:author="HyeongGeun" w:date="2016-06-01T17:25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최적화 경로를 출력한다.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PrintOptimal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Point2D p[])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1;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m_top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OptimalMouse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2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2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2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28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1929" w:author="HyeongGeun" w:date="2016-06-01T17:25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193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PrintResult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931" w:author="HyeongGeun" w:date="2016-06-01T17:25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최종 결과를 출력한다.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(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에너지 사용량 + 스캔 사용 횟수)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PrintResult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3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3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3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3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10);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3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18);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"********** </w:t>
              </w:r>
            </w:ins>
            <w:ins w:id="1942" w:author="HyeongGeun" w:date="2016-06-01T17:25:00Z">
              <w:r w:rsidR="00113392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결과</w:t>
              </w:r>
            </w:ins>
            <w:ins w:id="1943" w:author="HyeongGeun" w:date="2016-06-01T16:46:00Z"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**********"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19);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4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4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"*                        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20);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5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5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"*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총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에너지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사용량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%3d 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, row*col*2 - energy);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5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5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5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5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printf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"* </w:t>
              </w:r>
              <w:proofErr w:type="gramStart"/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총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스캔</w:t>
              </w:r>
              <w:proofErr w:type="gramEnd"/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사용량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: %3d 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5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5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5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5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"*                        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6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23);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"**************************"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col*2+2, 25);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13);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6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7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"- Enter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를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두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번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누르면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종료합니다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. -"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113392" w:rsidRDefault="00864C53" w:rsidP="00864C53">
            <w:pPr>
              <w:wordWrap/>
              <w:adjustRightInd w:val="0"/>
              <w:jc w:val="left"/>
              <w:rPr>
                <w:ins w:id="1971" w:author="HyeongGeun" w:date="2016-06-01T16:46:00Z"/>
                <w:rFonts w:ascii="돋움체" w:eastAsia="돋움체" w:cs="돋움체"/>
                <w:kern w:val="0"/>
                <w:sz w:val="19"/>
                <w:szCs w:val="19"/>
                <w:rPrChange w:id="1972" w:author="HyeongGeun" w:date="2016-06-01T17:26:00Z">
                  <w:rPr>
                    <w:ins w:id="1973" w:author="HyeongGeun" w:date="2016-06-01T16:46:00Z"/>
                    <w:rFonts w:ascii="돋움체" w:eastAsia="돋움체" w:cs="돋움체"/>
                    <w:kern w:val="0"/>
                    <w:sz w:val="19"/>
                    <w:szCs w:val="19"/>
                  </w:rPr>
                </w:rPrChange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0, row+1);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7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getchar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8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lastRenderedPageBreak/>
                <w:t>//******************************************************************************************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8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8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Scan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1985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9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usescan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++;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1992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사용 횟수 1 증가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9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9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right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9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9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left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199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199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up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0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0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Point2D down = now;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0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0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0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05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오른쪽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0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0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08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왼쪽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11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위쪽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now.x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14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아래쪽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1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18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스캔 발동 </w:t>
              </w:r>
              <w:proofErr w:type="gramStart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순서 :</w:t>
              </w:r>
              <w:proofErr w:type="gram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오른쪽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아래쪽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왼쪽 </w:t>
              </w:r>
            </w:ins>
            <w:ins w:id="2019" w:author="HyeongGeun" w:date="2016-06-01T17:27:00Z"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–</w:t>
              </w:r>
            </w:ins>
            <w:ins w:id="2020" w:author="HyeongGeun" w:date="2016-06-01T17:26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2021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위쪽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2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2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== x)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2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2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28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오른쪽 스캔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3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Scanning(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right.y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+ 1 );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3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3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3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== x)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39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아래쪽 스캔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Scanning(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+ 1,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down.y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4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== x)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4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4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4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4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50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왼쪽 스캔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5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Scanning(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left.y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(map[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][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] == x)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61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위쪽 스캔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6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6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Scanning(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up.x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- 1,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up.y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6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6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6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6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6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69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70" w:author="HyeongGeun" w:date="2016-06-01T17:27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7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Scanning :</w:t>
              </w:r>
            </w:ins>
            <w:proofErr w:type="gramEnd"/>
            <w:ins w:id="2072" w:author="HyeongGeun" w:date="2016-06-01T17:27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콘솔 창에 스캔 발동 효과 출력 + 막다른 길 벽으로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7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7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Scanning(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7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7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7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7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for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0;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 9;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++)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7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08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81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</w:t>
              </w:r>
            </w:ins>
            <w:ins w:id="2083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스캔 효과 그리기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84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8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86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87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8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89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90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9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92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93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95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096" w:author="HyeongGeun" w:date="2016-06-01T17:28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09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098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리기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0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01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0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0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04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0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0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07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스캔 효과 그리기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0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0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Sleep(50);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proofErr w:type="spellStart"/>
            <w:ins w:id="2110" w:author="HyeongGeun" w:date="2016-06-01T17:28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딜레이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1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1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13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16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1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1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19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2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2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22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2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2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(x+1,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25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28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2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3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y+1);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31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3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3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34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3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(x-1, y-1);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37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복원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3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3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40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41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4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43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4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4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ins w:id="2146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좌표에 스캔 효과 그리기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DrawScan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5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y*2, x);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11);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5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5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⊙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Ë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A"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6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113392" w:rsidRDefault="00864C53" w:rsidP="00864C53">
            <w:pPr>
              <w:wordWrap/>
              <w:adjustRightInd w:val="0"/>
              <w:jc w:val="left"/>
              <w:rPr>
                <w:ins w:id="2161" w:author="HyeongGeun" w:date="2016-06-01T17:30:00Z"/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ins w:id="21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:</w:t>
              </w:r>
            </w:ins>
            <w:proofErr w:type="gramEnd"/>
            <w:ins w:id="2163" w:author="HyeongGeun" w:date="2016-06-01T17:29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스캔 효과를 지우고 복원</w:t>
              </w:r>
            </w:ins>
            <w:ins w:id="2164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or </w:t>
              </w:r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 벽으로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DrawBack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6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7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y*2, x);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7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7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(maze[x][y] == WALL)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73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좌표가 벽이었으면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7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7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7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7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7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7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■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80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다시 벽을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8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8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8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8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(maze[x][y] == ROAD)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85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해당 좌표가 길이었으면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8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8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8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8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IsNoWay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(x, y))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90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길이면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9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9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9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9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maze[x][y] = WALL;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95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벽으로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9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19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map[x][y] = WALL;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198" w:author="HyeongGeun" w:date="2016-06-01T17:30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벽으로 막기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19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0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0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0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03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막다른 길이 아니면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0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0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 xml:space="preserve">　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06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다시 길을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0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0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0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1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(maze[x][y] == START)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11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해당 좌표가 </w:t>
              </w:r>
              <w:proofErr w:type="spellStart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시작지점이었으면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12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13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1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1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14);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1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1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="00113392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ⓢ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18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다시 </w:t>
              </w:r>
              <w:proofErr w:type="spellStart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시작지점을</w:t>
              </w:r>
              <w:proofErr w:type="spell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1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2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2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2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else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if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(maze[x][y] == END)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23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해당 좌표가 </w:t>
              </w:r>
              <w:proofErr w:type="spellStart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도착지점이었으면</w:t>
              </w:r>
            </w:ins>
            <w:proofErr w:type="spellEnd"/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24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25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26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27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12);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28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29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cout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&lt;&lt; 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 w:hint="eastAsia"/>
                  <w:color w:val="A31515"/>
                  <w:kern w:val="0"/>
                  <w:sz w:val="19"/>
                  <w:szCs w:val="19"/>
                </w:rPr>
                <w:t>¶</w:t>
              </w:r>
              <w:r w:rsidRPr="00864C53"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; </w:t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</w:ins>
            <w:ins w:id="2230" w:author="HyeongGeun" w:date="2016-06-01T17:31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다시 </w:t>
              </w:r>
              <w:proofErr w:type="spellStart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도착지점을</w:t>
              </w:r>
              <w:proofErr w:type="spell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그린다.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3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3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3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3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3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36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3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3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Go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proofErr w:type="spellStart"/>
            <w:ins w:id="2239" w:author="HyeongGeun" w:date="2016-06-01T17:32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콘솔창에서</w:t>
              </w:r>
              <w:proofErr w:type="spell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해당 좌표로 이동한다.</w:t>
              </w:r>
            </w:ins>
            <w:ins w:id="2240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(</w:t>
              </w:r>
              <w:proofErr w:type="spell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WinAPI</w:t>
              </w:r>
              <w:proofErr w:type="spell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4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4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Go(</w:t>
              </w:r>
              <w:proofErr w:type="spellStart"/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x, </w:t>
              </w:r>
              <w:proofErr w:type="spellStart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int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y)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4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4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4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4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COORD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pos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{x, y};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4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4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SetConsoleCursorPosition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GetStdHandle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(STD_OUTPUT_HANDLE),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pos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4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5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lastRenderedPageBreak/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5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52" w:author="HyeongGeun" w:date="2016-06-01T16:46:00Z"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//************************************************************</w:t>
              </w:r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******************************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5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5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// </w:t>
              </w:r>
              <w:proofErr w:type="gramStart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Color :</w:t>
              </w:r>
              <w:proofErr w:type="gramEnd"/>
              <w:r w:rsidRPr="00864C53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</w:t>
              </w:r>
            </w:ins>
            <w:proofErr w:type="spellStart"/>
            <w:ins w:id="2255" w:author="HyeongGeun" w:date="2016-06-01T17:32:00Z"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>콘솔창의</w:t>
              </w:r>
              <w:proofErr w:type="spellEnd"/>
              <w:r w:rsidR="00113392">
                <w:rPr>
                  <w:rFonts w:ascii="돋움체" w:eastAsia="돋움체" w:cs="돋움체" w:hint="eastAsia"/>
                  <w:color w:val="008000"/>
                  <w:kern w:val="0"/>
                  <w:sz w:val="19"/>
                  <w:szCs w:val="19"/>
                </w:rPr>
                <w:t xml:space="preserve"> 글자 색을 바꾼다.</w:t>
              </w:r>
            </w:ins>
            <w:ins w:id="2256" w:author="HyeongGeun" w:date="2016-06-01T16:46:00Z"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 xml:space="preserve"> (</w:t>
              </w:r>
              <w:proofErr w:type="spellStart"/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WinAPI</w:t>
              </w:r>
              <w:proofErr w:type="spellEnd"/>
              <w:r w:rsidR="00113392">
                <w:rPr>
                  <w:rFonts w:ascii="돋움체" w:eastAsia="돋움체" w:cs="돋움체"/>
                  <w:color w:val="008000"/>
                  <w:kern w:val="0"/>
                  <w:sz w:val="19"/>
                  <w:szCs w:val="19"/>
                </w:rPr>
                <w:t>)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5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5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Color(</w:t>
              </w:r>
              <w:proofErr w:type="gramEnd"/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unsigned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 w:rsidRPr="00864C53"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short</w:t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color) 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59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60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{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61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62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 xml:space="preserve">HANDLE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hCon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= </w:t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GetStdHandle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(STD_OUTPUT_HANDLE);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63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64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SetConsoleTextAttribute</w:t>
              </w:r>
              <w:proofErr w:type="spell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spellStart"/>
              <w:proofErr w:type="gramStart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hCon,color</w:t>
              </w:r>
              <w:proofErr w:type="spellEnd"/>
              <w:proofErr w:type="gramEnd"/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65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66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  <w:t>}</w:t>
              </w:r>
            </w:ins>
          </w:p>
          <w:p w:rsidR="00864C53" w:rsidRPr="00864C53" w:rsidRDefault="00864C53" w:rsidP="00864C53">
            <w:pPr>
              <w:wordWrap/>
              <w:adjustRightInd w:val="0"/>
              <w:jc w:val="left"/>
              <w:rPr>
                <w:ins w:id="2267" w:author="HyeongGeun" w:date="2016-06-01T16:46:00Z"/>
                <w:rFonts w:ascii="돋움체" w:eastAsia="돋움체" w:cs="돋움체"/>
                <w:kern w:val="0"/>
                <w:sz w:val="19"/>
                <w:szCs w:val="19"/>
              </w:rPr>
            </w:pPr>
            <w:ins w:id="2268" w:author="HyeongGeun" w:date="2016-06-01T16:46:00Z">
              <w:r w:rsidRPr="00864C53">
                <w:rPr>
                  <w:rFonts w:ascii="돋움체" w:eastAsia="돋움체" w:cs="돋움체"/>
                  <w:kern w:val="0"/>
                  <w:sz w:val="19"/>
                  <w:szCs w:val="19"/>
                </w:rPr>
                <w:t>};</w:t>
              </w:r>
            </w:ins>
          </w:p>
          <w:p w:rsidR="00864C53" w:rsidRPr="004D06F7" w:rsidRDefault="00864C53" w:rsidP="0038288C">
            <w:pPr>
              <w:rPr>
                <w:ins w:id="2269" w:author="HyeongGeun" w:date="2016-06-01T16:42:00Z"/>
                <w:rFonts w:hint="eastAsia"/>
                <w:b/>
                <w:sz w:val="24"/>
                <w:szCs w:val="24"/>
              </w:rPr>
            </w:pPr>
          </w:p>
        </w:tc>
      </w:tr>
      <w:tr w:rsidR="00162C18" w:rsidDel="00981AFC" w:rsidTr="00A90633">
        <w:trPr>
          <w:del w:id="2270" w:author="HyeongGeun" w:date="2016-05-02T14:28:00Z"/>
        </w:trPr>
        <w:tc>
          <w:tcPr>
            <w:tcW w:w="9016" w:type="dxa"/>
          </w:tcPr>
          <w:p w:rsidR="00A87133" w:rsidDel="00A90633" w:rsidRDefault="00A87133">
            <w:pPr>
              <w:wordWrap/>
              <w:adjustRightInd w:val="0"/>
              <w:jc w:val="left"/>
              <w:rPr>
                <w:ins w:id="2271" w:author="형그니" w:date="2016-04-06T23:44:00Z"/>
                <w:del w:id="227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73" w:author="형그니" w:date="2016-04-06T23:44:00Z">
              <w:del w:id="2274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lastRenderedPageBreak/>
                  <w:delText>import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java.io.File;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75" w:author="형그니" w:date="2016-04-06T23:44:00Z"/>
                <w:del w:id="227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77" w:author="형그니" w:date="2016-04-06T23:44:00Z">
              <w:del w:id="2278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import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java.io.FileWriter;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79" w:author="형그니" w:date="2016-04-06T23:44:00Z"/>
                <w:del w:id="228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81" w:author="형그니" w:date="2016-04-06T23:44:00Z">
              <w:del w:id="2282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import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java.io.IOException;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83" w:author="형그니" w:date="2016-04-06T23:44:00Z"/>
                <w:del w:id="228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85" w:author="형그니" w:date="2016-04-06T23:44:00Z">
              <w:del w:id="2286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import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  <w:u w:val="single"/>
                  </w:rPr>
                  <w:delText>java.util.ArrayList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87" w:author="형그니" w:date="2016-04-06T23:44:00Z"/>
                <w:del w:id="228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89" w:author="형그니" w:date="2016-04-06T23:44:00Z">
              <w:del w:id="2290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import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java.util.Scanner;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91" w:author="형그니" w:date="2016-04-06T23:44:00Z"/>
                <w:del w:id="2292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93" w:author="형그니" w:date="2016-04-06T23:44:00Z"/>
                <w:del w:id="229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295" w:author="형그니" w:date="2016-04-06T23:44:00Z">
              <w:del w:id="2296" w:author="HyeongGeun" w:date="2016-04-14T19:13:00Z"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public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class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Heapsort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97" w:author="형그니" w:date="2016-04-06T23:44:00Z"/>
                <w:del w:id="2298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299" w:author="형그니" w:date="2016-04-06T23:44:00Z"/>
                <w:del w:id="230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01" w:author="형그니" w:date="2016-04-06T23:44:00Z">
              <w:del w:id="230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public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static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void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main(String[]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args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)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throws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IOException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03" w:author="형그니" w:date="2016-04-06T23:44:00Z"/>
                <w:del w:id="230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05" w:author="형그니" w:date="2016-04-06T23:44:00Z">
              <w:del w:id="230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개수를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파악할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변수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count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07" w:author="형그니" w:date="2016-04-06T23:44:00Z"/>
                <w:del w:id="230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09" w:author="형그니" w:date="2016-04-06T23:44:00Z">
              <w:del w:id="231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count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0;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11" w:author="형그니" w:date="2016-04-06T23:44:00Z"/>
                <w:del w:id="231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13" w:author="형그니" w:date="2016-04-06T23:44:00Z">
              <w:del w:id="231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15" w:author="형그니" w:date="2016-04-06T23:44:00Z"/>
                <w:del w:id="231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17" w:author="형그니" w:date="2016-04-06T23:44:00Z">
              <w:del w:id="231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역할을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할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변수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i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19" w:author="형그니" w:date="2016-04-06T23:44:00Z"/>
                <w:del w:id="232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21" w:author="형그니" w:date="2016-04-06T23:44:00Z">
              <w:del w:id="232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0;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23" w:author="형그니" w:date="2016-04-06T23:44:00Z"/>
                <w:del w:id="2324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25" w:author="형그니" w:date="2016-04-06T23:44:00Z"/>
                <w:del w:id="232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27" w:author="형그니" w:date="2016-04-06T23:44:00Z">
              <w:del w:id="232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// abc.txt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불러옴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29" w:author="형그니" w:date="2016-04-06T23:44:00Z"/>
                <w:del w:id="233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31" w:author="형그니" w:date="2016-04-06T23:44:00Z">
              <w:del w:id="233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 xml:space="preserve">Scanner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Scanner(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File(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"abc.txt"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33" w:author="형그니" w:date="2016-04-06T23:44:00Z"/>
                <w:del w:id="2334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35" w:author="형그니" w:date="2016-04-06T23:44:00Z"/>
                <w:del w:id="233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37" w:author="형그니" w:date="2016-04-06T23:44:00Z">
              <w:del w:id="233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개수를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파악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39" w:author="형그니" w:date="2016-04-06T23:44:00Z"/>
                <w:del w:id="234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41" w:author="형그니" w:date="2016-04-06T23:44:00Z">
              <w:del w:id="234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while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.hasNextInt())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43" w:author="형그니" w:date="2016-04-06T23:44:00Z"/>
                <w:del w:id="234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45" w:author="형그니" w:date="2016-04-06T23:44:00Z">
              <w:del w:id="234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.nextInt();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47" w:author="형그니" w:date="2016-04-06T23:44:00Z"/>
                <w:del w:id="234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49" w:author="형그니" w:date="2016-04-06T23:44:00Z">
              <w:del w:id="235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count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++;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51" w:author="형그니" w:date="2016-04-06T23:44:00Z"/>
                <w:del w:id="235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53" w:author="형그니" w:date="2016-04-06T23:44:00Z">
              <w:del w:id="235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55" w:author="형그니" w:date="2016-04-06T23:44:00Z"/>
                <w:del w:id="235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57" w:author="형그니" w:date="2016-04-06T23:44:00Z">
              <w:del w:id="235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59" w:author="형그니" w:date="2016-04-06T23:44:00Z"/>
                <w:del w:id="236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61" w:author="형그니" w:date="2016-04-06T23:44:00Z">
              <w:del w:id="236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파일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닫기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63" w:author="형그니" w:date="2016-04-06T23:44:00Z"/>
                <w:del w:id="236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65" w:author="형그니" w:date="2016-04-06T23:44:00Z">
              <w:del w:id="236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.close();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67" w:author="형그니" w:date="2016-04-06T23:44:00Z"/>
                <w:del w:id="2368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69" w:author="형그니" w:date="2016-04-06T23:44:00Z"/>
                <w:del w:id="237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71" w:author="형그니" w:date="2016-04-06T23:44:00Z">
              <w:del w:id="237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개수를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크기로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갖는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배열을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생성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73" w:author="형그니" w:date="2016-04-06T23:44:00Z"/>
                <w:del w:id="237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75" w:author="형그니" w:date="2016-04-06T23:44:00Z">
              <w:del w:id="237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[] =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count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77" w:author="형그니" w:date="2016-04-06T23:44:00Z"/>
                <w:del w:id="2378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79" w:author="형그니" w:date="2016-04-06T23:44:00Z"/>
                <w:del w:id="238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81" w:author="형그니" w:date="2016-04-06T23:44:00Z">
              <w:del w:id="238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// abc.txt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한번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더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불러옴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83" w:author="형그니" w:date="2016-04-06T23:44:00Z"/>
                <w:del w:id="238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85" w:author="형그니" w:date="2016-04-06T23:44:00Z">
              <w:del w:id="238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 xml:space="preserve">Scanner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in2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Scanner(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File(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"abc.txt"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87" w:author="형그니" w:date="2016-04-06T23:44:00Z"/>
                <w:del w:id="2388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89" w:author="형그니" w:date="2016-04-06T23:44:00Z"/>
                <w:del w:id="239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91" w:author="형그니" w:date="2016-04-06T23:44:00Z">
              <w:del w:id="239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  <w:u w:val="single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에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삽입하면서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최대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힙으로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정렬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93" w:author="형그니" w:date="2016-04-06T23:44:00Z"/>
                <w:del w:id="239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95" w:author="형그니" w:date="2016-04-06T23:44:00Z">
              <w:del w:id="239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while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in2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.hasNextInt())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397" w:author="형그니" w:date="2016-04-06T23:44:00Z"/>
                <w:del w:id="239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399" w:author="형그니" w:date="2016-04-06T23:44:00Z">
              <w:del w:id="240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i/>
                    <w:iCs/>
                    <w:color w:val="000000"/>
                    <w:kern w:val="0"/>
                    <w:szCs w:val="20"/>
                  </w:rPr>
                  <w:delText>maxheap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,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,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in2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.nextInt());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01" w:author="형그니" w:date="2016-04-06T23:44:00Z"/>
                <w:del w:id="240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03" w:author="형그니" w:date="2016-04-06T23:44:00Z">
              <w:del w:id="240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++;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05" w:author="형그니" w:date="2016-04-06T23:44:00Z"/>
                <w:del w:id="240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07" w:author="형그니" w:date="2016-04-06T23:44:00Z">
              <w:del w:id="240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09" w:author="형그니" w:date="2016-04-06T23:44:00Z"/>
                <w:del w:id="241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11" w:author="형그니" w:date="2016-04-06T23:44:00Z">
              <w:del w:id="241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13" w:author="형그니" w:date="2016-04-06T23:44:00Z"/>
                <w:del w:id="241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15" w:author="형그니" w:date="2016-04-06T23:44:00Z">
              <w:del w:id="241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  <w:u w:val="single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배열을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힙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정렬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17" w:author="형그니" w:date="2016-04-06T23:44:00Z"/>
                <w:del w:id="241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19" w:author="형그니" w:date="2016-04-06T23:44:00Z">
              <w:del w:id="242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for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</w:delText>
                </w:r>
                <w:r w:rsidDel="00A90633">
                  <w:rPr>
                    <w:rFonts w:ascii="Consolas" w:hAnsi="Consolas" w:cs="Consolas"/>
                    <w:color w:val="0000C0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&gt; 0;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--)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21" w:author="형그니" w:date="2016-04-06T23:44:00Z"/>
                <w:del w:id="242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23" w:author="형그니" w:date="2016-04-06T23:44:00Z">
              <w:del w:id="242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i/>
                    <w:iCs/>
                    <w:color w:val="000000"/>
                    <w:kern w:val="0"/>
                    <w:szCs w:val="20"/>
                  </w:rPr>
                  <w:delText>heapsort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,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25" w:author="형그니" w:date="2016-04-06T23:44:00Z"/>
                <w:del w:id="2426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27" w:author="형그니" w:date="2016-04-06T23:44:00Z"/>
                <w:del w:id="242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29" w:author="형그니" w:date="2016-04-06T23:44:00Z">
              <w:del w:id="243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콘솔창에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출력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31" w:author="형그니" w:date="2016-04-06T23:44:00Z"/>
                <w:del w:id="243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33" w:author="형그니" w:date="2016-04-06T23:44:00Z">
              <w:del w:id="243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for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j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0;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j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&lt;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count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j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++)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35" w:author="형그니" w:date="2016-04-06T23:44:00Z"/>
                <w:del w:id="243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37" w:author="형그니" w:date="2016-04-06T23:44:00Z">
              <w:del w:id="243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System.</w:delText>
                </w:r>
                <w:r w:rsidDel="00A90633">
                  <w:rPr>
                    <w:rFonts w:ascii="Consolas" w:hAnsi="Consolas" w:cs="Consolas"/>
                    <w:b/>
                    <w:bCs/>
                    <w:i/>
                    <w:iCs/>
                    <w:color w:val="0000C0"/>
                    <w:kern w:val="0"/>
                    <w:szCs w:val="20"/>
                  </w:rPr>
                  <w:delText>out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.println(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j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39" w:author="형그니" w:date="2016-04-06T23:44:00Z"/>
                <w:del w:id="244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41" w:author="형그니" w:date="2016-04-06T23:44:00Z">
              <w:del w:id="244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43" w:author="형그니" w:date="2016-04-06T23:44:00Z"/>
                <w:del w:id="2444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45" w:author="형그니" w:date="2016-04-06T23:44:00Z"/>
                <w:del w:id="244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47" w:author="형그니" w:date="2016-04-06T23:44:00Z">
              <w:del w:id="244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파일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닫기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49" w:author="형그니" w:date="2016-04-06T23:44:00Z"/>
                <w:del w:id="245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51" w:author="형그니" w:date="2016-04-06T23:44:00Z">
              <w:del w:id="245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in2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.close();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53" w:author="형그니" w:date="2016-04-06T23:44:00Z"/>
                <w:del w:id="2454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55" w:author="형그니" w:date="2016-04-06T23:44:00Z"/>
                <w:del w:id="245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57" w:author="형그니" w:date="2016-04-06T23:44:00Z">
              <w:del w:id="245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heapsort.txt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생성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59" w:author="형그니" w:date="2016-04-06T23:44:00Z"/>
                <w:del w:id="246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61" w:author="형그니" w:date="2016-04-06T23:44:00Z">
              <w:del w:id="246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 xml:space="preserve">FileWriter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heap_writer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new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FileWriter(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"heapsort.txt"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63" w:author="형그니" w:date="2016-04-06T23:44:00Z"/>
                <w:del w:id="246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65" w:author="형그니" w:date="2016-04-06T23:44:00Z">
              <w:del w:id="246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67" w:author="형그니" w:date="2016-04-06T23:44:00Z"/>
                <w:del w:id="246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69" w:author="형그니" w:date="2016-04-06T23:44:00Z">
              <w:del w:id="247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// heapsort.txt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에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정렬한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출력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71" w:author="형그니" w:date="2016-04-06T23:44:00Z"/>
                <w:del w:id="247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73" w:author="형그니" w:date="2016-04-06T23:44:00Z">
              <w:del w:id="247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for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q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0;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q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&lt;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</w:delText>
                </w:r>
                <w:r w:rsidDel="00A90633">
                  <w:rPr>
                    <w:rFonts w:ascii="Consolas" w:hAnsi="Consolas" w:cs="Consolas"/>
                    <w:color w:val="0000C0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q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++)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75" w:author="형그니" w:date="2016-04-06T23:44:00Z"/>
                <w:del w:id="247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77" w:author="형그니" w:date="2016-04-06T23:44:00Z">
              <w:del w:id="247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heap_writer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.write(String.</w:delText>
                </w:r>
                <w:r w:rsidDel="00A90633">
                  <w:rPr>
                    <w:rFonts w:ascii="Consolas" w:hAnsi="Consolas" w:cs="Consolas"/>
                    <w:i/>
                    <w:iCs/>
                    <w:color w:val="000000"/>
                    <w:kern w:val="0"/>
                    <w:szCs w:val="20"/>
                  </w:rPr>
                  <w:delText>valueOf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(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"["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arr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q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+ 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"]"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</w:delText>
                </w:r>
                <w:r w:rsidDel="00A90633">
                  <w:rPr>
                    <w:rFonts w:ascii="Consolas" w:hAnsi="Consolas" w:cs="Consolas"/>
                    <w:color w:val="2A00FF"/>
                    <w:kern w:val="0"/>
                    <w:szCs w:val="20"/>
                  </w:rPr>
                  <w:delText>"\n"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79" w:author="형그니" w:date="2016-04-06T23:44:00Z"/>
                <w:del w:id="248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81" w:author="형그니" w:date="2016-04-06T23:44:00Z">
              <w:del w:id="248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83" w:author="형그니" w:date="2016-04-06T23:44:00Z"/>
                <w:del w:id="248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85" w:author="형그니" w:date="2016-04-06T23:44:00Z">
              <w:del w:id="248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파일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닫기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87" w:author="형그니" w:date="2016-04-06T23:44:00Z"/>
                <w:del w:id="248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89" w:author="형그니" w:date="2016-04-06T23:44:00Z">
              <w:del w:id="249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heap_writer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.close();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91" w:author="형그니" w:date="2016-04-06T23:44:00Z"/>
                <w:del w:id="249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93" w:author="형그니" w:date="2016-04-06T23:44:00Z">
              <w:del w:id="249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95" w:author="형그니" w:date="2016-04-06T23:44:00Z"/>
                <w:del w:id="2496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497" w:author="형그니" w:date="2016-04-06T23:44:00Z"/>
                <w:del w:id="249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499" w:author="형그니" w:date="2016-04-06T23:44:00Z">
              <w:del w:id="250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최대</w:delText>
                </w:r>
                <w:r w:rsidR="00653683"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</w:del>
            </w:ins>
            <w:ins w:id="2501" w:author="형그니" w:date="2016-04-06T23:45:00Z">
              <w:del w:id="2502" w:author="HyeongGeun" w:date="2016-04-14T19:13:00Z">
                <w:r w:rsidR="00653683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>힙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03" w:author="형그니" w:date="2016-04-06T23:44:00Z"/>
                <w:del w:id="250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05" w:author="형그니" w:date="2016-04-06T23:44:00Z">
              <w:del w:id="250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public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static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void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maxheap(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[],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,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num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07" w:author="형그니" w:date="2016-04-06T23:44:00Z"/>
                <w:del w:id="250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09" w:author="형그니" w:date="2016-04-06T23:44:00Z">
              <w:del w:id="251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11" w:author="형그니" w:date="2016-04-06T23:44:00Z"/>
                <w:del w:id="251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13" w:author="형그니" w:date="2016-04-06T23:44:00Z">
              <w:del w:id="251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노드에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삽입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15" w:author="형그니" w:date="2016-04-06T23:44:00Z"/>
                <w:del w:id="251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17" w:author="형그니" w:date="2016-04-06T23:44:00Z">
              <w:del w:id="251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num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19" w:author="형그니" w:date="2016-04-06T23:44:00Z"/>
                <w:del w:id="2520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21" w:author="형그니" w:date="2016-04-06T23:44:00Z"/>
                <w:del w:id="252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23" w:author="형그니" w:date="2016-04-06T23:44:00Z">
              <w:del w:id="252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인덱스가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0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보다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(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루트노드가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아니면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)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반복문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실행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25" w:author="형그니" w:date="2016-04-06T23:44:00Z"/>
                <w:del w:id="252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27" w:author="형그니" w:date="2016-04-06T23:44:00Z">
              <w:del w:id="252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while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&gt; 0)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29" w:author="형그니" w:date="2016-04-06T23:44:00Z"/>
                <w:del w:id="253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31" w:author="형그니" w:date="2016-04-06T23:44:00Z">
              <w:del w:id="253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삽입한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내용보다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33" w:author="형그니" w:date="2016-04-06T23:44:00Z"/>
                <w:del w:id="253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35" w:author="형그니" w:date="2016-04-06T23:44:00Z">
              <w:del w:id="253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- 1) / 2])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37" w:author="형그니" w:date="2016-04-06T23:44:00Z"/>
                <w:del w:id="253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39" w:author="형그니" w:date="2016-04-06T23:44:00Z">
              <w:del w:id="254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삽입한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내용을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교체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41" w:author="형그니" w:date="2016-04-06T23:44:00Z"/>
                <w:del w:id="254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43" w:author="형그니" w:date="2016-04-06T23:44:00Z">
              <w:del w:id="254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- 1) / 2];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45" w:author="형그니" w:date="2016-04-06T23:44:00Z"/>
                <w:del w:id="254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47" w:author="형그니" w:date="2016-04-06T23:44:00Z">
              <w:del w:id="254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- 1) / 2]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49" w:author="형그니" w:date="2016-04-06T23:44:00Z"/>
                <w:del w:id="255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51" w:author="형그니" w:date="2016-04-06T23:44:00Z">
              <w:del w:id="255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53" w:author="형그니" w:date="2016-04-06T23:44:00Z"/>
                <w:del w:id="255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55" w:author="형그니" w:date="2016-04-06T23:44:00Z">
              <w:del w:id="255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57" w:author="형그니" w:date="2016-04-06T23:44:00Z"/>
                <w:del w:id="255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59" w:author="형그니" w:date="2016-04-06T23:44:00Z">
              <w:del w:id="256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현재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-&gt;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61" w:author="형그니" w:date="2016-04-06T23:44:00Z"/>
                <w:del w:id="256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63" w:author="형그니" w:date="2016-04-06T23:44:00Z">
              <w:del w:id="256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- 1) / 2;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65" w:author="형그니" w:date="2016-04-06T23:44:00Z"/>
                <w:del w:id="256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67" w:author="형그니" w:date="2016-04-06T23:44:00Z">
              <w:del w:id="256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69" w:author="형그니" w:date="2016-04-06T23:44:00Z"/>
                <w:del w:id="257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71" w:author="형그니" w:date="2016-04-06T23:44:00Z">
              <w:del w:id="257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73" w:author="형그니" w:date="2016-04-06T23:44:00Z"/>
                <w:del w:id="2574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75" w:author="형그니" w:date="2016-04-06T23:44:00Z"/>
                <w:del w:id="257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77" w:author="형그니" w:date="2016-04-06T23:44:00Z">
              <w:del w:id="257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힙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정렬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79" w:author="형그니" w:date="2016-04-06T23:44:00Z"/>
                <w:del w:id="258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81" w:author="형그니" w:date="2016-04-06T23:44:00Z">
              <w:del w:id="258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public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static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void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heapsort(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[],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83" w:author="형그니" w:date="2016-04-06T23:44:00Z"/>
                <w:del w:id="258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85" w:author="형그니" w:date="2016-04-06T23:44:00Z">
              <w:del w:id="258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맨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처음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값과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맨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뒤의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값을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교체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스왑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87" w:author="형그니" w:date="2016-04-06T23:44:00Z"/>
                <w:del w:id="258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89" w:author="형그니" w:date="2016-04-06T23:44:00Z">
              <w:del w:id="259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91" w:author="형그니" w:date="2016-04-06T23:44:00Z"/>
                <w:del w:id="259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93" w:author="형그니" w:date="2016-04-06T23:44:00Z">
              <w:del w:id="259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- 1]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[0];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95" w:author="형그니" w:date="2016-04-06T23:44:00Z"/>
                <w:del w:id="259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597" w:author="형그니" w:date="2016-04-06T23:44:00Z">
              <w:del w:id="259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[0]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599" w:author="형그니" w:date="2016-04-06T23:44:00Z"/>
                <w:del w:id="2600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01" w:author="형그니" w:date="2016-04-06T23:44:00Z"/>
                <w:del w:id="260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03" w:author="형그니" w:date="2016-04-06T23:44:00Z">
              <w:del w:id="260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// index = 0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05" w:author="형그니" w:date="2016-04-06T23:44:00Z"/>
                <w:del w:id="260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07" w:author="형그니" w:date="2016-04-06T23:44:00Z">
              <w:del w:id="260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int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0;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09" w:author="형그니" w:date="2016-04-06T23:44:00Z"/>
                <w:del w:id="261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11" w:author="형그니" w:date="2016-04-06T23:44:00Z">
              <w:del w:id="261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13" w:author="형그니" w:date="2016-04-06T23:44:00Z"/>
                <w:del w:id="261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15" w:author="형그니" w:date="2016-04-06T23:44:00Z">
              <w:del w:id="261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맨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뒤의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값은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힙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정렬에서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제외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17" w:author="형그니" w:date="2016-04-06T23:44:00Z"/>
                <w:del w:id="261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19" w:author="형그니" w:date="2016-04-06T23:44:00Z">
              <w:del w:id="262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--;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21" w:author="형그니" w:date="2016-04-06T23:44:00Z"/>
                <w:del w:id="2622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23" w:author="형그니" w:date="2016-04-06T23:44:00Z"/>
                <w:del w:id="262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25" w:author="형그니" w:date="2016-04-06T23:44:00Z">
              <w:del w:id="262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인덱스가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총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길이보다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작으면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반복문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실행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27" w:author="형그니" w:date="2016-04-06T23:44:00Z"/>
                <w:del w:id="262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29" w:author="형그니" w:date="2016-04-06T23:44:00Z">
              <w:del w:id="263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while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&lt;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31" w:author="형그니" w:date="2016-04-06T23:44:00Z"/>
                <w:del w:id="263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33" w:author="형그니" w:date="2016-04-06T23:44:00Z">
              <w:del w:id="263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왼쪽자식을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가지면서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35" w:author="형그니" w:date="2016-04-06T23:44:00Z"/>
                <w:del w:id="263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37" w:author="형그니" w:date="2016-04-06T23:44:00Z">
              <w:del w:id="263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((2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+ 1) &lt;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39" w:author="형그니" w:date="2016-04-06T23:44:00Z"/>
                <w:del w:id="264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41" w:author="형그니" w:date="2016-04-06T23:44:00Z">
              <w:del w:id="264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오른쪽자식을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가질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경우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2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43" w:author="형그니" w:date="2016-04-06T23:44:00Z"/>
                <w:del w:id="264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45" w:author="형그니" w:date="2016-04-06T23:44:00Z">
              <w:del w:id="264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((2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+ 2) &lt;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length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))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47" w:author="형그니" w:date="2016-04-06T23:44:00Z"/>
                <w:del w:id="264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49" w:author="형그니" w:date="2016-04-06T23:44:00Z">
              <w:del w:id="265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</w:delText>
                </w:r>
              </w:del>
            </w:ins>
            <w:ins w:id="2651" w:author="형그니" w:date="2016-04-06T23:45:00Z">
              <w:del w:id="2652" w:author="HyeongGeun" w:date="2016-04-14T19:13:00Z"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>와</w:delText>
                </w:r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 xml:space="preserve"> </w:delText>
                </w:r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>자식들</w:delText>
                </w:r>
              </w:del>
            </w:ins>
            <w:ins w:id="2653" w:author="형그니" w:date="2016-04-06T23:44:00Z">
              <w:del w:id="2654" w:author="HyeongGeun" w:date="2016-04-14T19:13:00Z"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중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가장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55" w:author="형그니" w:date="2016-04-06T23:44:00Z"/>
                <w:del w:id="265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57" w:author="형그니" w:date="2016-04-06T23:44:00Z">
              <w:del w:id="265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&amp;&amp;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+ 2])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59" w:author="형그니" w:date="2016-04-06T23:44:00Z"/>
                <w:del w:id="266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61" w:author="형그니" w:date="2016-04-06T23:44:00Z">
              <w:del w:id="266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교체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63" w:author="형그니" w:date="2016-04-06T23:44:00Z"/>
                <w:del w:id="266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65" w:author="형그니" w:date="2016-04-06T23:44:00Z">
              <w:del w:id="266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67" w:author="형그니" w:date="2016-04-06T23:44:00Z"/>
                <w:del w:id="266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69" w:author="형그니" w:date="2016-04-06T23:44:00Z">
              <w:del w:id="267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71" w:author="형그니" w:date="2016-04-06T23:44:00Z"/>
                <w:del w:id="267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73" w:author="형그니" w:date="2016-04-06T23:44:00Z">
              <w:del w:id="267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75" w:author="형그니" w:date="2016-04-06T23:44:00Z"/>
                <w:del w:id="267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77" w:author="형그니" w:date="2016-04-06T23:44:00Z">
              <w:del w:id="267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 xml:space="preserve">} 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79" w:author="형그니" w:date="2016-04-06T23:44:00Z"/>
                <w:del w:id="268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81" w:author="형그니" w:date="2016-04-06T23:44:00Z">
              <w:del w:id="268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</w:delText>
                </w:r>
              </w:del>
            </w:ins>
            <w:ins w:id="2683" w:author="형그니" w:date="2016-04-06T23:45:00Z">
              <w:del w:id="2684" w:author="HyeongGeun" w:date="2016-04-14T19:13:00Z"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>와</w:delText>
                </w:r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 xml:space="preserve"> </w:delText>
                </w:r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>자식들</w:delText>
                </w:r>
              </w:del>
            </w:ins>
            <w:ins w:id="2685" w:author="형그니" w:date="2016-04-06T23:44:00Z">
              <w:del w:id="2686" w:author="HyeongGeun" w:date="2016-04-14T19:13:00Z"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중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오른쪽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가장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87" w:author="형그니" w:date="2016-04-06T23:44:00Z"/>
                <w:del w:id="268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89" w:author="형그니" w:date="2016-04-06T23:44:00Z">
              <w:del w:id="269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else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&amp;&amp;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91" w:author="형그니" w:date="2016-04-06T23:44:00Z"/>
                <w:del w:id="269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93" w:author="형그니" w:date="2016-04-06T23:44:00Z">
              <w:del w:id="269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오른쪽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교체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95" w:author="형그니" w:date="2016-04-06T23:44:00Z"/>
                <w:del w:id="269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697" w:author="형그니" w:date="2016-04-06T23:44:00Z">
              <w:del w:id="269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699" w:author="형그니" w:date="2016-04-06T23:44:00Z"/>
                <w:del w:id="270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01" w:author="형그니" w:date="2016-04-06T23:44:00Z">
              <w:del w:id="270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03" w:author="형그니" w:date="2016-04-06T23:44:00Z"/>
                <w:del w:id="270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05" w:author="형그니" w:date="2016-04-06T23:44:00Z">
              <w:del w:id="270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+ 2]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07" w:author="형그니" w:date="2016-04-06T23:44:00Z"/>
                <w:del w:id="270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09" w:author="형그니" w:date="2016-04-06T23:44:00Z">
              <w:del w:id="271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11" w:author="형그니" w:date="2016-04-06T23:44:00Z"/>
                <w:del w:id="271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13" w:author="형그니" w:date="2016-04-06T23:44:00Z">
              <w:del w:id="271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15" w:author="형그니" w:date="2016-04-06T23:44:00Z"/>
                <w:del w:id="271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17" w:author="형그니" w:date="2016-04-06T23:44:00Z">
              <w:del w:id="271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오른쪽자식을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안</w:delText>
                </w:r>
              </w:del>
            </w:ins>
            <w:ins w:id="2719" w:author="형그니" w:date="2016-04-06T23:45:00Z">
              <w:del w:id="2720" w:author="HyeongGeun" w:date="2016-04-14T19:13:00Z"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 xml:space="preserve"> </w:delText>
                </w:r>
              </w:del>
            </w:ins>
            <w:ins w:id="2721" w:author="형그니" w:date="2016-04-06T23:44:00Z">
              <w:del w:id="2722" w:author="HyeongGeun" w:date="2016-04-14T19:13:00Z"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가질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경우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1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23" w:author="형그니" w:date="2016-04-06T23:44:00Z"/>
                <w:del w:id="272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25" w:author="형그니" w:date="2016-04-06T23:44:00Z">
              <w:del w:id="272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else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27" w:author="형그니" w:date="2016-04-06T23:44:00Z"/>
                <w:del w:id="272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29" w:author="형그니" w:date="2016-04-06T23:44:00Z">
              <w:del w:id="273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,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</w:delText>
                </w:r>
              </w:del>
            </w:ins>
            <w:ins w:id="2731" w:author="형그니" w:date="2016-04-06T23:45:00Z">
              <w:del w:id="2732" w:author="HyeongGeun" w:date="2016-04-14T19:13:00Z">
                <w:r w:rsidR="002C4C55" w:rsidDel="00A90633">
                  <w:rPr>
                    <w:rFonts w:ascii="Consolas" w:hAnsi="Consolas" w:cs="Consolas" w:hint="eastAsia"/>
                    <w:color w:val="3F7F5F"/>
                    <w:kern w:val="0"/>
                    <w:szCs w:val="20"/>
                  </w:rPr>
                  <w:delText xml:space="preserve"> </w:delText>
                </w:r>
              </w:del>
            </w:ins>
            <w:ins w:id="2733" w:author="형그니" w:date="2016-04-06T23:44:00Z">
              <w:del w:id="2734" w:author="HyeongGeun" w:date="2016-04-14T19:13:00Z"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중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크면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35" w:author="형그니" w:date="2016-04-06T23:44:00Z"/>
                <w:del w:id="273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37" w:author="형그니" w:date="2016-04-06T23:44:00Z">
              <w:del w:id="273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if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 &gt;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]) {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39" w:author="형그니" w:date="2016-04-06T23:44:00Z"/>
                <w:del w:id="274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41" w:author="형그니" w:date="2016-04-06T23:44:00Z">
              <w:del w:id="274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왼쪽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부모를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교체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43" w:author="형그니" w:date="2016-04-06T23:44:00Z"/>
                <w:del w:id="274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45" w:author="형그니" w:date="2016-04-06T23:44:00Z">
              <w:del w:id="274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47" w:author="형그니" w:date="2016-04-06T23:44:00Z"/>
                <w:del w:id="274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49" w:author="형그니" w:date="2016-04-06T23:44:00Z">
              <w:del w:id="275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[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51" w:author="형그니" w:date="2016-04-06T23:44:00Z"/>
                <w:del w:id="275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53" w:author="형그니" w:date="2016-04-06T23:44:00Z">
              <w:del w:id="275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S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[2 *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 + 1] = </w:delText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temp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;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55" w:author="형그니" w:date="2016-04-06T23:44:00Z"/>
                <w:del w:id="275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57" w:author="형그니" w:date="2016-04-06T23:44:00Z">
              <w:del w:id="275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59" w:author="형그니" w:date="2016-04-06T23:44:00Z"/>
                <w:del w:id="2760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61" w:author="형그니" w:date="2016-04-06T23:44:00Z">
              <w:del w:id="2762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63" w:author="형그니" w:date="2016-04-06T23:44:00Z"/>
                <w:del w:id="2764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65" w:author="형그니" w:date="2016-04-06T23:44:00Z">
              <w:del w:id="2766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67" w:author="형그니" w:date="2016-04-06T23:44:00Z"/>
                <w:del w:id="2768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69" w:author="형그니" w:date="2016-04-06T23:44:00Z">
              <w:del w:id="2770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자식이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없을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경우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(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자식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0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개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)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71" w:author="형그니" w:date="2016-04-06T23:44:00Z"/>
                <w:del w:id="277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73" w:author="형그니" w:date="2016-04-06T23:44:00Z">
              <w:del w:id="277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else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75" w:author="형그니" w:date="2016-04-06T23:44:00Z"/>
                <w:del w:id="277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77" w:author="형그니" w:date="2016-04-06T23:44:00Z">
              <w:del w:id="277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  <w:delText>break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;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반복문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탈출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79" w:author="형그니" w:date="2016-04-06T23:44:00Z"/>
                <w:del w:id="2780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81" w:author="형그니" w:date="2016-04-06T23:44:00Z"/>
                <w:del w:id="278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83" w:author="형그니" w:date="2016-04-06T23:44:00Z">
              <w:del w:id="278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6A3E3E"/>
                    <w:kern w:val="0"/>
                    <w:szCs w:val="20"/>
                  </w:rPr>
                  <w:delText>index</w:delText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 xml:space="preserve">++;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// 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>인덱스</w:delText>
                </w:r>
                <w:r w:rsidDel="00A90633">
                  <w:rPr>
                    <w:rFonts w:ascii="Consolas" w:hAnsi="Consolas" w:cs="Consolas"/>
                    <w:color w:val="3F7F5F"/>
                    <w:kern w:val="0"/>
                    <w:szCs w:val="20"/>
                  </w:rPr>
                  <w:delText xml:space="preserve"> + 1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85" w:author="형그니" w:date="2016-04-06T23:44:00Z"/>
                <w:del w:id="2786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87" w:author="형그니" w:date="2016-04-06T23:44:00Z">
              <w:del w:id="2788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</w:r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89" w:author="형그니" w:date="2016-04-06T23:44:00Z"/>
                <w:del w:id="2790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91" w:author="형그니" w:date="2016-04-06T23:44:00Z"/>
                <w:del w:id="2792" w:author="HyeongGeun" w:date="2016-04-14T19:13:00Z"/>
                <w:rFonts w:ascii="Consolas" w:hAnsi="Consolas" w:cs="Consolas"/>
                <w:kern w:val="0"/>
                <w:szCs w:val="20"/>
              </w:rPr>
            </w:pPr>
            <w:ins w:id="2793" w:author="형그니" w:date="2016-04-06T23:44:00Z">
              <w:del w:id="2794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tab/>
                  <w:delText>}</w:delText>
                </w:r>
              </w:del>
            </w:ins>
          </w:p>
          <w:p w:rsidR="00A87133" w:rsidDel="00A90633" w:rsidRDefault="00A87133">
            <w:pPr>
              <w:wordWrap/>
              <w:adjustRightInd w:val="0"/>
              <w:jc w:val="left"/>
              <w:rPr>
                <w:ins w:id="2795" w:author="형그니" w:date="2016-04-06T23:44:00Z"/>
                <w:del w:id="2796" w:author="HyeongGeun" w:date="2016-04-14T19:13:00Z"/>
                <w:rFonts w:ascii="Consolas" w:hAnsi="Consolas" w:cs="Consolas"/>
                <w:kern w:val="0"/>
                <w:szCs w:val="20"/>
              </w:rPr>
            </w:pPr>
          </w:p>
          <w:p w:rsidR="004D06F7" w:rsidRPr="00E339E1" w:rsidDel="00981AFC" w:rsidRDefault="00A87133">
            <w:pPr>
              <w:wordWrap/>
              <w:adjustRightInd w:val="0"/>
              <w:jc w:val="left"/>
              <w:rPr>
                <w:del w:id="2797" w:author="HyeongGeun" w:date="2016-05-02T14:28:00Z"/>
                <w:rFonts w:ascii="Consolas" w:hAnsi="Consolas" w:cs="Consolas"/>
                <w:kern w:val="0"/>
                <w:szCs w:val="20"/>
                <w:rPrChange w:id="2798" w:author="형그니" w:date="2016-03-23T17:55:00Z">
                  <w:rPr>
                    <w:del w:id="2799" w:author="HyeongGeun" w:date="2016-05-02T14:28:00Z"/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</w:rPrChange>
              </w:rPr>
            </w:pPr>
            <w:ins w:id="2800" w:author="형그니" w:date="2016-04-06T23:44:00Z">
              <w:del w:id="2801" w:author="HyeongGeun" w:date="2016-04-14T19:13:00Z">
                <w:r w:rsidDel="00A90633">
                  <w:rPr>
                    <w:rFonts w:ascii="Consolas" w:hAnsi="Consolas" w:cs="Consolas"/>
                    <w:color w:val="000000"/>
                    <w:kern w:val="0"/>
                    <w:szCs w:val="20"/>
                  </w:rPr>
                  <w:delText>}</w:delText>
                </w:r>
              </w:del>
            </w:ins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02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03" w:author="HyeongGeun" w:date="2016-05-02T14:28:00Z"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public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class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algorithm_0308 {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04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05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public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static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int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fib(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int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){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//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피보나치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함수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fib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06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07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if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(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&lt;= 1)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// n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이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1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이하이면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08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09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return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;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//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그대로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반환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0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11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else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// n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이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2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이상이면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2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13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return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i/>
                  <w:iCs/>
                  <w:color w:val="000000"/>
                  <w:kern w:val="0"/>
                  <w:szCs w:val="20"/>
                </w:rPr>
                <w:delText>fib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(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-1) + </w:delText>
              </w:r>
              <w:r w:rsidRPr="004D06F7" w:rsidDel="00981AFC">
                <w:rPr>
                  <w:rFonts w:ascii="Consolas" w:hAnsi="Consolas" w:cs="Consolas"/>
                  <w:i/>
                  <w:iCs/>
                  <w:color w:val="000000"/>
                  <w:kern w:val="0"/>
                  <w:szCs w:val="20"/>
                </w:rPr>
                <w:delText>fib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(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n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-2);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//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재귀함수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호출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4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15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  <w:delText>}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6" w:author="HyeongGeun" w:date="2016-05-02T14:28:00Z"/>
                <w:rFonts w:ascii="Consolas" w:hAnsi="Consolas" w:cs="Consolas"/>
                <w:kern w:val="0"/>
                <w:szCs w:val="20"/>
              </w:rPr>
            </w:pPr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7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18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public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static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void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main(String[]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args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) {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//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메인함수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19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20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for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(</w:delText>
              </w:r>
              <w:r w:rsidRPr="004D06F7" w:rsidDel="00981AFC">
                <w:rPr>
                  <w:rFonts w:ascii="Consolas" w:hAnsi="Consolas" w:cs="Consolas"/>
                  <w:b/>
                  <w:bCs/>
                  <w:color w:val="7F0055"/>
                  <w:kern w:val="0"/>
                  <w:szCs w:val="20"/>
                </w:rPr>
                <w:delText>int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i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= 0;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i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 xml:space="preserve"> &lt; 10; 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i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++)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// 1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부터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10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까지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21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22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  <w:delText>System.</w:delText>
              </w:r>
              <w:r w:rsidRPr="004D06F7" w:rsidDel="00981AFC">
                <w:rPr>
                  <w:rFonts w:ascii="Consolas" w:hAnsi="Consolas" w:cs="Consolas"/>
                  <w:b/>
                  <w:bCs/>
                  <w:i/>
                  <w:iCs/>
                  <w:color w:val="0000C0"/>
                  <w:kern w:val="0"/>
                  <w:szCs w:val="20"/>
                </w:rPr>
                <w:delText>out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.println(</w:delText>
              </w:r>
              <w:r w:rsidRPr="004D06F7" w:rsidDel="00981AFC">
                <w:rPr>
                  <w:rFonts w:ascii="Consolas" w:hAnsi="Consolas" w:cs="Consolas"/>
                  <w:i/>
                  <w:iCs/>
                  <w:color w:val="000000"/>
                  <w:kern w:val="0"/>
                  <w:szCs w:val="20"/>
                </w:rPr>
                <w:delText>fib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(</w:delText>
              </w:r>
              <w:r w:rsidRPr="004D06F7" w:rsidDel="00981AFC">
                <w:rPr>
                  <w:rFonts w:ascii="Consolas" w:hAnsi="Consolas" w:cs="Consolas"/>
                  <w:color w:val="6A3E3E"/>
                  <w:kern w:val="0"/>
                  <w:szCs w:val="20"/>
                </w:rPr>
                <w:delText>i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));</w:delText>
              </w:r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// fib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함수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 xml:space="preserve"> </w:delText>
              </w:r>
              <w:r w:rsidRPr="004D06F7" w:rsidDel="00981AFC">
                <w:rPr>
                  <w:rFonts w:ascii="Consolas" w:hAnsi="Consolas" w:cs="Consolas"/>
                  <w:color w:val="3F7F5F"/>
                  <w:kern w:val="0"/>
                  <w:szCs w:val="20"/>
                </w:rPr>
                <w:delText>출력</w:delText>
              </w:r>
            </w:del>
          </w:p>
          <w:p w:rsidR="00162C18" w:rsidRPr="004D06F7" w:rsidDel="00981AFC" w:rsidRDefault="00162C18">
            <w:pPr>
              <w:wordWrap/>
              <w:adjustRightInd w:val="0"/>
              <w:jc w:val="left"/>
              <w:rPr>
                <w:del w:id="2823" w:author="HyeongGeun" w:date="2016-05-02T14:28:00Z"/>
                <w:rFonts w:ascii="Consolas" w:hAnsi="Consolas" w:cs="Consolas"/>
                <w:kern w:val="0"/>
                <w:szCs w:val="20"/>
              </w:rPr>
            </w:pPr>
            <w:del w:id="2824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tab/>
                <w:delText>}</w:delText>
              </w:r>
            </w:del>
          </w:p>
          <w:p w:rsidR="004D06F7" w:rsidDel="00981AFC" w:rsidRDefault="00162C18">
            <w:pPr>
              <w:wordWrap/>
              <w:adjustRightInd w:val="0"/>
              <w:jc w:val="left"/>
              <w:rPr>
                <w:del w:id="2825" w:author="HyeongGeun" w:date="2016-05-02T14:28:00Z"/>
                <w:rFonts w:ascii="Consolas" w:hAnsi="Consolas" w:cs="Consolas"/>
                <w:color w:val="000000"/>
                <w:kern w:val="0"/>
                <w:szCs w:val="20"/>
              </w:rPr>
              <w:pPrChange w:id="2826" w:author="HyeongGeun" w:date="2016-05-01T21:53:00Z">
                <w:pPr/>
              </w:pPrChange>
            </w:pPr>
            <w:del w:id="2827" w:author="HyeongGeun" w:date="2016-05-02T14:28:00Z">
              <w:r w:rsidRPr="004D06F7" w:rsidDel="00981AFC">
                <w:rPr>
                  <w:rFonts w:ascii="Consolas" w:hAnsi="Consolas" w:cs="Consolas"/>
                  <w:color w:val="000000"/>
                  <w:kern w:val="0"/>
                  <w:szCs w:val="20"/>
                </w:rPr>
                <w:delText>}</w:delText>
              </w:r>
            </w:del>
          </w:p>
          <w:p w:rsidR="00FE7E46" w:rsidRPr="00FE7E46" w:rsidDel="00981AFC" w:rsidRDefault="00FE7E46">
            <w:pPr>
              <w:wordWrap/>
              <w:adjustRightInd w:val="0"/>
              <w:jc w:val="left"/>
              <w:rPr>
                <w:del w:id="2828" w:author="HyeongGeun" w:date="2016-05-02T14:28:00Z"/>
                <w:rFonts w:ascii="Consolas" w:hAnsi="Consolas" w:cs="Consolas"/>
                <w:color w:val="000000"/>
                <w:kern w:val="0"/>
                <w:szCs w:val="20"/>
              </w:rPr>
              <w:pPrChange w:id="2829" w:author="HyeongGeun" w:date="2016-05-01T21:53:00Z">
                <w:pPr/>
              </w:pPrChange>
            </w:pPr>
          </w:p>
        </w:tc>
      </w:tr>
    </w:tbl>
    <w:p w:rsidR="002C4C55" w:rsidDel="00864C53" w:rsidRDefault="002C4C55">
      <w:pPr>
        <w:widowControl/>
        <w:wordWrap/>
        <w:autoSpaceDE/>
        <w:autoSpaceDN/>
        <w:rPr>
          <w:del w:id="2830" w:author="HyeongGeun" w:date="2016-05-17T15:57:00Z"/>
          <w:rFonts w:hint="eastAsia"/>
        </w:rPr>
        <w:pPrChange w:id="2831" w:author="형그니" w:date="2016-03-23T18:23:00Z">
          <w:pPr/>
        </w:pPrChange>
      </w:pPr>
    </w:p>
    <w:p w:rsidR="00864C53" w:rsidRDefault="00864C53">
      <w:pPr>
        <w:widowControl/>
        <w:wordWrap/>
        <w:autoSpaceDE/>
        <w:autoSpaceDN/>
        <w:rPr>
          <w:ins w:id="2832" w:author="HyeongGeun" w:date="2016-06-01T16:43:00Z"/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C53" w:rsidTr="00864C53">
        <w:trPr>
          <w:ins w:id="2833" w:author="HyeongGeun" w:date="2016-06-01T16:43:00Z"/>
        </w:trPr>
        <w:tc>
          <w:tcPr>
            <w:tcW w:w="9016" w:type="dxa"/>
          </w:tcPr>
          <w:p w:rsidR="00864C53" w:rsidRPr="004D06F7" w:rsidRDefault="00864C53" w:rsidP="00864C53">
            <w:pPr>
              <w:rPr>
                <w:ins w:id="2834" w:author="HyeongGeun" w:date="2016-06-01T16:43:00Z"/>
                <w:sz w:val="24"/>
                <w:szCs w:val="24"/>
              </w:rPr>
            </w:pPr>
            <w:ins w:id="2835" w:author="HyeongGeun" w:date="2016-06-01T16:43:00Z">
              <w:r w:rsidRPr="004D06F7">
                <w:rPr>
                  <w:rFonts w:hint="eastAsia"/>
                  <w:b/>
                  <w:sz w:val="24"/>
                  <w:szCs w:val="24"/>
                </w:rPr>
                <w:t xml:space="preserve">소스 </w:t>
              </w:r>
              <w:proofErr w:type="gramStart"/>
              <w:r w:rsidRPr="004D06F7">
                <w:rPr>
                  <w:rFonts w:hint="eastAsia"/>
                  <w:b/>
                  <w:sz w:val="24"/>
                  <w:szCs w:val="24"/>
                </w:rPr>
                <w:t>코드</w:t>
              </w:r>
              <w:r>
                <w:rPr>
                  <w:rFonts w:hint="eastAsia"/>
                  <w:b/>
                  <w:sz w:val="24"/>
                  <w:szCs w:val="24"/>
                </w:rPr>
                <w:t xml:space="preserve"> :</w:t>
              </w:r>
              <w:proofErr w:type="gramEnd"/>
              <w:r>
                <w:rPr>
                  <w:rFonts w:hint="eastAsia"/>
                  <w:b/>
                  <w:sz w:val="24"/>
                  <w:szCs w:val="24"/>
                </w:rPr>
                <w:t xml:space="preserve"> </w:t>
              </w:r>
            </w:ins>
            <w:ins w:id="2836" w:author="HyeongGeun" w:date="2016-06-01T17:32:00Z">
              <w:r w:rsidR="00EB72E7">
                <w:rPr>
                  <w:rFonts w:hint="eastAsia"/>
                  <w:b/>
                  <w:sz w:val="24"/>
                  <w:szCs w:val="24"/>
                </w:rPr>
                <w:t>m</w:t>
              </w:r>
            </w:ins>
            <w:ins w:id="2837" w:author="HyeongGeun" w:date="2016-06-01T16:43:00Z">
              <w:r>
                <w:rPr>
                  <w:b/>
                  <w:sz w:val="24"/>
                  <w:szCs w:val="24"/>
                </w:rPr>
                <w:t>ain.cpp</w:t>
              </w:r>
            </w:ins>
          </w:p>
        </w:tc>
      </w:tr>
      <w:tr w:rsidR="00864C53" w:rsidTr="00864C53">
        <w:trPr>
          <w:ins w:id="2838" w:author="HyeongGeun" w:date="2016-06-01T16:43:00Z"/>
        </w:trPr>
        <w:tc>
          <w:tcPr>
            <w:tcW w:w="9016" w:type="dxa"/>
          </w:tcPr>
          <w:p w:rsidR="00EB72E7" w:rsidRDefault="00EB72E7" w:rsidP="00EB72E7">
            <w:pPr>
              <w:wordWrap/>
              <w:adjustRightInd w:val="0"/>
              <w:jc w:val="left"/>
              <w:rPr>
                <w:ins w:id="2839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40" w:author="HyeongGeun" w:date="2016-06-01T17:32:00Z">
              <w:r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#include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r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  <w:proofErr w:type="spellStart"/>
              <w:r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Maze.h</w:t>
              </w:r>
              <w:proofErr w:type="spellEnd"/>
              <w:r>
                <w:rPr>
                  <w:rFonts w:ascii="돋움체" w:eastAsia="돋움체" w:cs="돋움체"/>
                  <w:color w:val="A31515"/>
                  <w:kern w:val="0"/>
                  <w:sz w:val="19"/>
                  <w:szCs w:val="19"/>
                </w:rPr>
                <w:t>"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41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EB72E7" w:rsidRDefault="00EB72E7" w:rsidP="00EB72E7">
            <w:pPr>
              <w:wordWrap/>
              <w:adjustRightInd w:val="0"/>
              <w:jc w:val="left"/>
              <w:rPr>
                <w:ins w:id="2842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43" w:author="HyeongGeun" w:date="2016-06-01T17:32:00Z">
              <w:r>
                <w:rPr>
                  <w:rFonts w:ascii="돋움체" w:eastAsia="돋움체" w:cs="돋움체"/>
                  <w:color w:val="0000FF"/>
                  <w:kern w:val="0"/>
                  <w:sz w:val="19"/>
                  <w:szCs w:val="19"/>
                </w:rPr>
                <w:t>void</w:t>
              </w:r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</w:t>
              </w:r>
              <w:proofErr w:type="gram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main(</w:t>
              </w:r>
              <w:proofErr w:type="gram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)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44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45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{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46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47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CMaze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 xml:space="preserve"> maze;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48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49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maze.SearchExit</w:t>
              </w:r>
              <w:proofErr w:type="spellEnd"/>
              <w:proofErr w:type="gram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();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50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EB72E7" w:rsidRDefault="00EB72E7" w:rsidP="00EB72E7">
            <w:pPr>
              <w:wordWrap/>
              <w:adjustRightInd w:val="0"/>
              <w:jc w:val="left"/>
              <w:rPr>
                <w:ins w:id="2851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52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getchar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EB72E7" w:rsidRDefault="00EB72E7" w:rsidP="00EB72E7">
            <w:pPr>
              <w:wordWrap/>
              <w:adjustRightInd w:val="0"/>
              <w:jc w:val="left"/>
              <w:rPr>
                <w:ins w:id="2853" w:author="HyeongGeun" w:date="2016-06-01T17:32:00Z"/>
                <w:rFonts w:ascii="돋움체" w:eastAsia="돋움체" w:cs="돋움체"/>
                <w:kern w:val="0"/>
                <w:sz w:val="19"/>
                <w:szCs w:val="19"/>
              </w:rPr>
            </w:pPr>
            <w:ins w:id="2854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ab/>
              </w:r>
              <w:proofErr w:type="spellStart"/>
              <w:proofErr w:type="gramStart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getchar</w:t>
              </w:r>
              <w:proofErr w:type="spell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(</w:t>
              </w:r>
              <w:proofErr w:type="gramEnd"/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);</w:t>
              </w:r>
            </w:ins>
          </w:p>
          <w:p w:rsidR="00864C53" w:rsidRPr="0091731E" w:rsidRDefault="0091731E" w:rsidP="0091731E">
            <w:pPr>
              <w:wordWrap/>
              <w:adjustRightInd w:val="0"/>
              <w:jc w:val="left"/>
              <w:rPr>
                <w:ins w:id="2855" w:author="HyeongGeun" w:date="2016-06-01T16:43:00Z"/>
                <w:rFonts w:ascii="돋움체" w:eastAsia="돋움체" w:cs="돋움체" w:hint="eastAsia"/>
                <w:kern w:val="0"/>
                <w:sz w:val="19"/>
                <w:szCs w:val="19"/>
                <w:rPrChange w:id="2856" w:author="HyeongGeun" w:date="2016-06-01T18:08:00Z">
                  <w:rPr>
                    <w:ins w:id="2857" w:author="HyeongGeun" w:date="2016-06-01T16:43:00Z"/>
                    <w:rFonts w:hint="eastAsia"/>
                    <w:b/>
                    <w:sz w:val="24"/>
                    <w:szCs w:val="24"/>
                  </w:rPr>
                </w:rPrChange>
              </w:rPr>
              <w:pPrChange w:id="2858" w:author="HyeongGeun" w:date="2016-06-01T18:08:00Z">
                <w:pPr/>
              </w:pPrChange>
            </w:pPr>
            <w:ins w:id="2859" w:author="HyeongGeun" w:date="2016-06-01T17:32:00Z">
              <w:r>
                <w:rPr>
                  <w:rFonts w:ascii="돋움체" w:eastAsia="돋움체" w:cs="돋움체"/>
                  <w:kern w:val="0"/>
                  <w:sz w:val="19"/>
                  <w:szCs w:val="19"/>
                </w:rPr>
                <w:t>}</w:t>
              </w:r>
            </w:ins>
          </w:p>
        </w:tc>
      </w:tr>
    </w:tbl>
    <w:p w:rsidR="00442909" w:rsidRDefault="00442909" w:rsidP="00442909">
      <w:pPr>
        <w:widowControl/>
        <w:wordWrap/>
        <w:autoSpaceDE/>
        <w:autoSpaceDN/>
        <w:rPr>
          <w:ins w:id="2860" w:author="HyeongGeun" w:date="2016-06-01T18:05:00Z"/>
          <w:rFonts w:hint="eastAsia"/>
        </w:rPr>
      </w:pPr>
    </w:p>
    <w:p w:rsidR="00442909" w:rsidRDefault="00442909" w:rsidP="00442909">
      <w:pPr>
        <w:widowControl/>
        <w:wordWrap/>
        <w:autoSpaceDE/>
        <w:autoSpaceDN/>
        <w:rPr>
          <w:ins w:id="2861" w:author="HyeongGeun" w:date="2016-06-01T18:05:00Z"/>
        </w:rPr>
        <w:pPrChange w:id="2862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63" w:author="HyeongGeun" w:date="2016-06-01T18:05:00Z"/>
        </w:rPr>
        <w:pPrChange w:id="2864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65" w:author="HyeongGeun" w:date="2016-06-01T18:08:00Z"/>
        </w:rPr>
        <w:pPrChange w:id="2866" w:author="HyeongGeun" w:date="2016-06-01T18:05:00Z">
          <w:pPr/>
        </w:pPrChange>
      </w:pPr>
    </w:p>
    <w:p w:rsidR="0091731E" w:rsidRDefault="0091731E" w:rsidP="00442909">
      <w:pPr>
        <w:widowControl/>
        <w:wordWrap/>
        <w:autoSpaceDE/>
        <w:autoSpaceDN/>
        <w:rPr>
          <w:ins w:id="2867" w:author="HyeongGeun" w:date="2016-06-01T18:05:00Z"/>
          <w:rFonts w:hint="eastAsia"/>
        </w:rPr>
        <w:pPrChange w:id="2868" w:author="HyeongGeun" w:date="2016-06-01T18:05:00Z">
          <w:pPr/>
        </w:pPrChange>
      </w:pPr>
      <w:bookmarkStart w:id="2869" w:name="_GoBack"/>
      <w:bookmarkEnd w:id="2869"/>
    </w:p>
    <w:p w:rsidR="00442909" w:rsidRDefault="00442909" w:rsidP="00442909">
      <w:pPr>
        <w:widowControl/>
        <w:wordWrap/>
        <w:autoSpaceDE/>
        <w:autoSpaceDN/>
        <w:rPr>
          <w:ins w:id="2870" w:author="HyeongGeun" w:date="2016-06-01T18:05:00Z"/>
        </w:rPr>
        <w:pPrChange w:id="2871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72" w:author="HyeongGeun" w:date="2016-06-01T18:05:00Z"/>
        </w:rPr>
        <w:pPrChange w:id="2873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74" w:author="HyeongGeun" w:date="2016-06-01T18:05:00Z"/>
        </w:rPr>
        <w:pPrChange w:id="2875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76" w:author="HyeongGeun" w:date="2016-06-01T18:05:00Z"/>
        </w:rPr>
        <w:pPrChange w:id="2877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78" w:author="HyeongGeun" w:date="2016-06-01T18:05:00Z"/>
        </w:rPr>
        <w:pPrChange w:id="2879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80" w:author="HyeongGeun" w:date="2016-06-01T18:05:00Z"/>
        </w:rPr>
        <w:pPrChange w:id="2881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82" w:author="HyeongGeun" w:date="2016-06-01T18:05:00Z"/>
        </w:rPr>
        <w:pPrChange w:id="2883" w:author="HyeongGeun" w:date="2016-06-01T18:05:00Z">
          <w:pPr/>
        </w:pPrChange>
      </w:pPr>
    </w:p>
    <w:p w:rsidR="00442909" w:rsidRDefault="00442909" w:rsidP="00442909">
      <w:pPr>
        <w:widowControl/>
        <w:wordWrap/>
        <w:autoSpaceDE/>
        <w:autoSpaceDN/>
        <w:rPr>
          <w:ins w:id="2884" w:author="HyeongGeun" w:date="2016-06-01T18:05:00Z"/>
        </w:rPr>
        <w:pPrChange w:id="2885" w:author="HyeongGeun" w:date="2016-06-01T18:05:00Z">
          <w:pPr/>
        </w:pPrChange>
      </w:pPr>
    </w:p>
    <w:p w:rsidR="00FE7E46" w:rsidDel="00442909" w:rsidRDefault="002C4C55">
      <w:pPr>
        <w:widowControl/>
        <w:wordWrap/>
        <w:autoSpaceDE/>
        <w:autoSpaceDN/>
        <w:rPr>
          <w:del w:id="2886" w:author="HyeongGeun" w:date="2016-06-01T18:05:00Z"/>
        </w:rPr>
        <w:pPrChange w:id="2887" w:author="형그니" w:date="2016-03-23T18:23:00Z">
          <w:pPr/>
        </w:pPrChange>
      </w:pPr>
      <w:ins w:id="2888" w:author="형그니" w:date="2016-04-06T23:45:00Z">
        <w:del w:id="2889" w:author="HyeongGeun" w:date="2016-06-01T16:42:00Z">
          <w:r w:rsidDel="00864C53">
            <w:br w:type="page"/>
          </w:r>
        </w:del>
      </w:ins>
    </w:p>
    <w:p w:rsidR="00442909" w:rsidRDefault="00442909" w:rsidP="00442909">
      <w:pPr>
        <w:widowControl/>
        <w:wordWrap/>
        <w:autoSpaceDE/>
        <w:autoSpaceDN/>
        <w:rPr>
          <w:ins w:id="2890" w:author="HyeongGeun" w:date="2016-06-01T18:05:00Z"/>
        </w:rPr>
        <w:pPrChange w:id="2891" w:author="HyeongGeun" w:date="2016-06-01T18:05:00Z">
          <w:pPr/>
        </w:pPrChange>
      </w:pPr>
    </w:p>
    <w:tbl>
      <w:tblPr>
        <w:tblStyle w:val="a4"/>
        <w:tblW w:w="9246" w:type="dxa"/>
        <w:tblLook w:val="04A0" w:firstRow="1" w:lastRow="0" w:firstColumn="1" w:lastColumn="0" w:noHBand="0" w:noVBand="1"/>
        <w:tblPrChange w:id="2892" w:author="HyeongGeun" w:date="2016-06-01T17:33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46"/>
        <w:tblGridChange w:id="2893">
          <w:tblGrid>
            <w:gridCol w:w="9016"/>
            <w:gridCol w:w="230"/>
          </w:tblGrid>
        </w:tblGridChange>
      </w:tblGrid>
      <w:tr w:rsidR="00FE7E46" w:rsidDel="00EB72E7" w:rsidTr="00EB72E7">
        <w:trPr>
          <w:trHeight w:val="143"/>
          <w:del w:id="2894" w:author="HyeongGeun" w:date="2016-06-01T17:33:00Z"/>
          <w:trPrChange w:id="2895" w:author="HyeongGeun" w:date="2016-06-01T17:33:00Z">
            <w:trPr>
              <w:gridAfter w:val="0"/>
            </w:trPr>
          </w:trPrChange>
        </w:trPr>
        <w:tc>
          <w:tcPr>
            <w:tcW w:w="9246" w:type="dxa"/>
            <w:tcPrChange w:id="2896" w:author="HyeongGeun" w:date="2016-06-01T17:33:00Z">
              <w:tcPr>
                <w:tcW w:w="9016" w:type="dxa"/>
              </w:tcPr>
            </w:tcPrChange>
          </w:tcPr>
          <w:p w:rsidR="00A72BBE" w:rsidRPr="00A72BBE" w:rsidDel="00EB72E7" w:rsidRDefault="00FE7E46" w:rsidP="00162C18">
            <w:pPr>
              <w:wordWrap/>
              <w:adjustRightInd w:val="0"/>
              <w:jc w:val="left"/>
              <w:rPr>
                <w:del w:id="2897" w:author="HyeongGeun" w:date="2016-06-01T17:33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  <w:rPrChange w:id="2898" w:author="HyeongGeun" w:date="2016-05-02T14:31:00Z">
                  <w:rPr>
                    <w:del w:id="2899" w:author="HyeongGeun" w:date="2016-06-01T17:33:00Z"/>
                    <w:rFonts w:ascii="Consolas" w:hAnsi="Consolas" w:cs="Consolas"/>
                    <w:b/>
                    <w:bCs/>
                    <w:color w:val="7F0055"/>
                    <w:kern w:val="0"/>
                    <w:szCs w:val="20"/>
                  </w:rPr>
                </w:rPrChange>
              </w:rPr>
            </w:pPr>
            <w:del w:id="2900" w:author="HyeongGeun" w:date="2016-06-01T17:33:00Z">
              <w:r w:rsidRPr="00FE7E46" w:rsidDel="00EB72E7">
                <w:rPr>
                  <w:rFonts w:ascii="Consolas" w:hAnsi="Consolas" w:cs="Consolas" w:hint="eastAsia"/>
                  <w:b/>
                  <w:bCs/>
                  <w:color w:val="000000" w:themeColor="text1"/>
                  <w:kern w:val="0"/>
                  <w:sz w:val="24"/>
                  <w:szCs w:val="24"/>
                </w:rPr>
                <w:delText>결과</w:delText>
              </w:r>
              <w:r w:rsidRPr="00FE7E46" w:rsidDel="00EB72E7">
                <w:rPr>
                  <w:rFonts w:ascii="Consolas" w:hAnsi="Consolas" w:cs="Consolas" w:hint="eastAsia"/>
                  <w:b/>
                  <w:bCs/>
                  <w:color w:val="000000" w:themeColor="text1"/>
                  <w:kern w:val="0"/>
                  <w:sz w:val="24"/>
                  <w:szCs w:val="24"/>
                </w:rPr>
                <w:delText xml:space="preserve"> </w:delText>
              </w:r>
              <w:r w:rsidRPr="00FE7E46" w:rsidDel="00EB72E7">
                <w:rPr>
                  <w:rFonts w:ascii="Consolas" w:hAnsi="Consolas" w:cs="Consolas" w:hint="eastAsia"/>
                  <w:b/>
                  <w:bCs/>
                  <w:color w:val="000000" w:themeColor="text1"/>
                  <w:kern w:val="0"/>
                  <w:sz w:val="24"/>
                  <w:szCs w:val="24"/>
                </w:rPr>
                <w:delText>화면</w:delText>
              </w:r>
            </w:del>
          </w:p>
        </w:tc>
      </w:tr>
      <w:tr w:rsidR="00FE7E46" w:rsidDel="00EB72E7" w:rsidTr="00EB72E7">
        <w:trPr>
          <w:trHeight w:val="1713"/>
          <w:del w:id="2901" w:author="HyeongGeun" w:date="2016-06-01T17:33:00Z"/>
          <w:trPrChange w:id="2902" w:author="HyeongGeun" w:date="2016-06-01T17:33:00Z">
            <w:trPr>
              <w:gridAfter w:val="0"/>
            </w:trPr>
          </w:trPrChange>
        </w:trPr>
        <w:tc>
          <w:tcPr>
            <w:tcW w:w="9246" w:type="dxa"/>
            <w:tcPrChange w:id="2903" w:author="HyeongGeun" w:date="2016-06-01T17:33:00Z">
              <w:tcPr>
                <w:tcW w:w="9016" w:type="dxa"/>
              </w:tcPr>
            </w:tcPrChange>
          </w:tcPr>
          <w:p w:rsidR="00A33C8C" w:rsidDel="00A72BBE" w:rsidRDefault="00A33C8C" w:rsidP="00162C18">
            <w:pPr>
              <w:wordWrap/>
              <w:adjustRightInd w:val="0"/>
              <w:jc w:val="left"/>
              <w:rPr>
                <w:del w:id="2904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  <w:p w:rsidR="00D07E7E" w:rsidDel="00A90633" w:rsidRDefault="00D07E7E" w:rsidP="00162C18">
            <w:pPr>
              <w:wordWrap/>
              <w:adjustRightInd w:val="0"/>
              <w:jc w:val="left"/>
              <w:rPr>
                <w:ins w:id="2905" w:author="형그니" w:date="2016-03-29T23:18:00Z"/>
                <w:del w:id="2906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ins w:id="2907" w:author="형그니" w:date="2016-03-29T23:18:00Z">
              <w:del w:id="2908" w:author="HyeongGeun" w:date="2016-04-14T19:24:00Z">
                <w:r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&lt;</w:delText>
                </w:r>
                <w:r w:rsidR="00A33C8C"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workspace&gt;</w:delText>
                </w:r>
              </w:del>
            </w:ins>
          </w:p>
          <w:p w:rsidR="00D07E7E" w:rsidDel="00A90633" w:rsidRDefault="00F8582B" w:rsidP="00162C18">
            <w:pPr>
              <w:wordWrap/>
              <w:adjustRightInd w:val="0"/>
              <w:jc w:val="left"/>
              <w:rPr>
                <w:ins w:id="2909" w:author="형그니" w:date="2016-03-29T23:18:00Z"/>
                <w:del w:id="2910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ins w:id="2911" w:author="형그니" w:date="2016-03-29T23:17:00Z">
              <w:del w:id="2912" w:author="HyeongGeun" w:date="2016-04-14T19:24:00Z">
                <w:r w:rsidDel="00A90633">
                  <w:rPr>
                    <w:rFonts w:ascii="Consolas" w:hAnsi="Consolas" w:cs="Consolas"/>
                    <w:b/>
                    <w:bCs/>
                    <w:noProof/>
                    <w:color w:val="000000" w:themeColor="text1"/>
                    <w:kern w:val="0"/>
                    <w:sz w:val="24"/>
                    <w:szCs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35E83D1" wp14:editId="1BF3C28B">
                          <wp:simplePos x="0" y="0"/>
                          <wp:positionH relativeFrom="column">
                            <wp:posOffset>1048385</wp:posOffset>
                          </wp:positionH>
                          <wp:positionV relativeFrom="paragraph">
                            <wp:posOffset>1540510</wp:posOffset>
                          </wp:positionV>
                          <wp:extent cx="4594860" cy="144780"/>
                          <wp:effectExtent l="0" t="0" r="15240" b="26670"/>
                          <wp:wrapNone/>
                          <wp:docPr id="7" name="직사각형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594860" cy="144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5469AD0" id="직사각형 7" o:spid="_x0000_s1026" style="position:absolute;left:0;text-align:left;margin-left:82.55pt;margin-top:121.3pt;width:361.8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" filled="f" strokecolor="red" strokeweight="1pt"/>
                      </w:pict>
                    </mc:Fallback>
                  </mc:AlternateContent>
                </w:r>
              </w:del>
            </w:ins>
            <w:ins w:id="2913" w:author="형그니" w:date="2016-04-06T23:47:00Z">
              <w:del w:id="2914" w:author="HyeongGeun" w:date="2016-04-14T19:24:00Z">
                <w:r w:rsidDel="00A90633">
                  <w:rPr>
                    <w:rFonts w:ascii="Consolas" w:hAnsi="Consolas" w:cs="Consolas" w:hint="eastAsia"/>
                    <w:b/>
                    <w:bCs/>
                    <w:noProof/>
                    <w:color w:val="000000" w:themeColor="text1"/>
                    <w:kern w:val="0"/>
                    <w:sz w:val="24"/>
                    <w:szCs w:val="24"/>
                  </w:rPr>
                  <w:drawing>
                    <wp:inline distT="0" distB="0" distL="0" distR="0" wp14:anchorId="717B0B43" wp14:editId="186BEF18">
                      <wp:extent cx="5730240" cy="2430780"/>
                      <wp:effectExtent l="0" t="0" r="3810" b="7620"/>
                      <wp:docPr id="4" name="그림 4" descr="C:\Users\형그니\Desktop\강의자료\3학년 1학기\알고리즘및실습\결과화면\0406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형그니\Desktop\강의자료\3학년 1학기\알고리즘및실습\결과화면\0406-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30240" cy="2430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  <w:p w:rsidR="00D07E7E" w:rsidDel="00A90633" w:rsidRDefault="00D07E7E" w:rsidP="00162C18">
            <w:pPr>
              <w:wordWrap/>
              <w:adjustRightInd w:val="0"/>
              <w:jc w:val="left"/>
              <w:rPr>
                <w:ins w:id="2915" w:author="형그니" w:date="2016-03-29T23:18:00Z"/>
                <w:del w:id="2916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  <w:p w:rsidR="00D07E7E" w:rsidDel="00A90633" w:rsidRDefault="00D07E7E" w:rsidP="00162C18">
            <w:pPr>
              <w:wordWrap/>
              <w:adjustRightInd w:val="0"/>
              <w:jc w:val="left"/>
              <w:rPr>
                <w:ins w:id="2917" w:author="형그니" w:date="2016-03-29T23:18:00Z"/>
                <w:del w:id="2918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  <w:p w:rsidR="00D07E7E" w:rsidDel="00A90633" w:rsidRDefault="00F8582B" w:rsidP="00162C18">
            <w:pPr>
              <w:wordWrap/>
              <w:adjustRightInd w:val="0"/>
              <w:jc w:val="left"/>
              <w:rPr>
                <w:ins w:id="2919" w:author="형그니" w:date="2016-03-29T23:18:00Z"/>
                <w:del w:id="2920" w:author="HyeongGeun" w:date="2016-04-14T19:24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ins w:id="2921" w:author="형그니" w:date="2016-03-29T23:18:00Z">
              <w:del w:id="2922" w:author="HyeongGeun" w:date="2016-04-14T19:24:00Z">
                <w:r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&lt;</w:delText>
                </w:r>
              </w:del>
            </w:ins>
            <w:ins w:id="2923" w:author="형그니" w:date="2016-04-06T23:47:00Z">
              <w:del w:id="2924" w:author="HyeongGeun" w:date="2016-04-14T19:24:00Z">
                <w:r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heapsort</w:delText>
                </w:r>
              </w:del>
            </w:ins>
            <w:ins w:id="2925" w:author="형그니" w:date="2016-03-29T23:18:00Z">
              <w:del w:id="2926" w:author="HyeongGeun" w:date="2016-04-14T19:24:00Z">
                <w:r w:rsidR="00A33C8C"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 xml:space="preserve">.txt </w:delText>
                </w:r>
                <w:r w:rsidR="00A33C8C"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내용</w:delText>
                </w:r>
                <w:r w:rsidR="00A33C8C" w:rsidDel="00A90633">
                  <w:rPr>
                    <w:rFonts w:ascii="Consolas" w:hAnsi="Consolas" w:cs="Consolas" w:hint="eastAsia"/>
                    <w:b/>
                    <w:bCs/>
                    <w:color w:val="000000" w:themeColor="text1"/>
                    <w:kern w:val="0"/>
                    <w:sz w:val="24"/>
                    <w:szCs w:val="24"/>
                  </w:rPr>
                  <w:delText>&gt;</w:delText>
                </w:r>
              </w:del>
            </w:ins>
          </w:p>
          <w:p w:rsidR="00FE7E46" w:rsidRPr="00FE7E46" w:rsidDel="00EB72E7" w:rsidRDefault="00F8582B" w:rsidP="00162C18">
            <w:pPr>
              <w:wordWrap/>
              <w:adjustRightInd w:val="0"/>
              <w:jc w:val="left"/>
              <w:rPr>
                <w:del w:id="2927" w:author="HyeongGeun" w:date="2016-06-01T17:33:00Z"/>
                <w:rFonts w:ascii="Consolas" w:hAnsi="Consolas" w:cs="Consolas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ins w:id="2928" w:author="형그니" w:date="2016-04-06T23:47:00Z">
              <w:del w:id="2929" w:author="HyeongGeun" w:date="2016-04-14T19:24:00Z">
                <w:r w:rsidDel="00A90633">
                  <w:rPr>
                    <w:rFonts w:ascii="Consolas" w:hAnsi="Consolas" w:cs="Consolas" w:hint="eastAsia"/>
                    <w:b/>
                    <w:bCs/>
                    <w:noProof/>
                    <w:color w:val="000000" w:themeColor="text1"/>
                    <w:kern w:val="0"/>
                    <w:sz w:val="24"/>
                    <w:szCs w:val="24"/>
                  </w:rPr>
                  <w:drawing>
                    <wp:inline distT="0" distB="0" distL="0" distR="0" wp14:anchorId="7FC038F7" wp14:editId="0C56665A">
                      <wp:extent cx="5730240" cy="3680460"/>
                      <wp:effectExtent l="0" t="0" r="3810" b="0"/>
                      <wp:docPr id="5" name="그림 5" descr="C:\Users\형그니\Desktop\강의자료\3학년 1학기\알고리즘및실습\결과화면\0406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형그니\Desktop\강의자료\3학년 1학기\알고리즘및실습\결과화면\0406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30240" cy="3680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del w:id="2930" w:author="HyeongGeun" w:date="2016-06-01T17:33:00Z">
              <w:r w:rsidR="00FE7E46" w:rsidDel="00EB72E7">
                <w:rPr>
                  <w:rFonts w:ascii="Consolas" w:hAnsi="Consolas" w:cs="Consolas" w:hint="eastAsia"/>
                  <w:b/>
                  <w:bCs/>
                  <w:noProof/>
                  <w:color w:val="000000" w:themeColor="text1"/>
                  <w:kern w:val="0"/>
                  <w:sz w:val="24"/>
                  <w:szCs w:val="24"/>
                </w:rPr>
                <w:drawing>
                  <wp:inline distT="0" distB="0" distL="0" distR="0" wp14:anchorId="69A13FAB" wp14:editId="6A146D11">
                    <wp:extent cx="2631805" cy="2074333"/>
                    <wp:effectExtent l="0" t="0" r="0" b="2540"/>
                    <wp:docPr id="2" name="그림 2" descr="C:\Users\CHK\Desktop\강의자료\3학년 1학기\알고리즘및실습\결과화면\0308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C:\Users\CHK\Desktop\강의자료\3학년 1학기\알고리즘및실습\결과화면\0308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68570" cy="218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877438" w:rsidTr="00877438">
        <w:trPr>
          <w:ins w:id="2931" w:author="HyeongGeun" w:date="2016-06-01T17:59:00Z"/>
        </w:trPr>
        <w:tc>
          <w:tcPr>
            <w:tcW w:w="9246" w:type="dxa"/>
          </w:tcPr>
          <w:p w:rsidR="00877438" w:rsidRPr="004D06F7" w:rsidRDefault="00877438" w:rsidP="00B637D6">
            <w:pPr>
              <w:rPr>
                <w:ins w:id="2932" w:author="HyeongGeun" w:date="2016-06-01T17:59:00Z"/>
                <w:rFonts w:hint="eastAsia"/>
                <w:sz w:val="24"/>
                <w:szCs w:val="24"/>
              </w:rPr>
            </w:pPr>
            <w:ins w:id="2933" w:author="HyeongGeun" w:date="2016-06-01T17:59:00Z">
              <w:r>
                <w:rPr>
                  <w:rFonts w:hint="eastAsia"/>
                  <w:b/>
                  <w:sz w:val="24"/>
                  <w:szCs w:val="24"/>
                </w:rPr>
                <w:lastRenderedPageBreak/>
                <w:t>결과 화면</w:t>
              </w:r>
            </w:ins>
          </w:p>
        </w:tc>
      </w:tr>
      <w:tr w:rsidR="00877438" w:rsidTr="00877438">
        <w:trPr>
          <w:ins w:id="2934" w:author="HyeongGeun" w:date="2016-06-01T17:59:00Z"/>
        </w:trPr>
        <w:tc>
          <w:tcPr>
            <w:tcW w:w="9246" w:type="dxa"/>
          </w:tcPr>
          <w:p w:rsidR="00877438" w:rsidRPr="00442909" w:rsidRDefault="00877438" w:rsidP="00B637D6">
            <w:pPr>
              <w:rPr>
                <w:ins w:id="2935" w:author="HyeongGeun" w:date="2016-06-01T18:01:00Z"/>
                <w:b/>
                <w:sz w:val="22"/>
                <w:szCs w:val="24"/>
                <w:rPrChange w:id="2936" w:author="HyeongGeun" w:date="2016-06-01T18:06:00Z">
                  <w:rPr>
                    <w:ins w:id="2937" w:author="HyeongGeun" w:date="2016-06-01T18:01:00Z"/>
                    <w:b/>
                    <w:sz w:val="24"/>
                    <w:szCs w:val="24"/>
                  </w:rPr>
                </w:rPrChange>
              </w:rPr>
            </w:pPr>
            <w:ins w:id="2938" w:author="HyeongGeun" w:date="2016-06-01T18:00:00Z">
              <w:r w:rsidRPr="00442909">
                <w:rPr>
                  <w:rFonts w:hint="eastAsia"/>
                  <w:b/>
                  <w:sz w:val="22"/>
                  <w:szCs w:val="24"/>
                  <w:rPrChange w:id="2939" w:author="HyeongGeun" w:date="2016-06-01T18:06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&lt;최초 실행 시&gt;</w:t>
              </w:r>
            </w:ins>
          </w:p>
          <w:p w:rsidR="00877438" w:rsidRDefault="00442909" w:rsidP="00B637D6">
            <w:pPr>
              <w:rPr>
                <w:ins w:id="2940" w:author="HyeongGeun" w:date="2016-06-01T18:00:00Z"/>
                <w:b/>
                <w:sz w:val="24"/>
                <w:szCs w:val="24"/>
              </w:rPr>
            </w:pPr>
            <w:ins w:id="2941" w:author="HyeongGeun" w:date="2016-06-01T18:05:00Z">
              <w:r>
                <w:rPr>
                  <w:b/>
                  <w:noProof/>
                  <w:sz w:val="24"/>
                  <w:szCs w:val="24"/>
                </w:rPr>
                <w:drawing>
                  <wp:inline distT="0" distB="0" distL="0" distR="0">
                    <wp:extent cx="5723255" cy="3818255"/>
                    <wp:effectExtent l="0" t="0" r="0" b="0"/>
                    <wp:docPr id="3" name="그림 3" descr="C:\Users\HyeongGeun\Desktop\3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HyeongGeun\Desktop\3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3255" cy="381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442909" w:rsidRDefault="00442909" w:rsidP="00B637D6">
            <w:pPr>
              <w:rPr>
                <w:ins w:id="2942" w:author="HyeongGeun" w:date="2016-06-01T18:06:00Z"/>
                <w:b/>
                <w:sz w:val="24"/>
                <w:szCs w:val="24"/>
              </w:rPr>
            </w:pPr>
          </w:p>
          <w:p w:rsidR="00877438" w:rsidRPr="00442909" w:rsidRDefault="00877438" w:rsidP="00B637D6">
            <w:pPr>
              <w:rPr>
                <w:ins w:id="2943" w:author="HyeongGeun" w:date="2016-06-01T18:01:00Z"/>
                <w:b/>
                <w:sz w:val="22"/>
                <w:szCs w:val="24"/>
                <w:rPrChange w:id="2944" w:author="HyeongGeun" w:date="2016-06-01T18:06:00Z">
                  <w:rPr>
                    <w:ins w:id="2945" w:author="HyeongGeun" w:date="2016-06-01T18:01:00Z"/>
                    <w:b/>
                    <w:sz w:val="24"/>
                    <w:szCs w:val="24"/>
                  </w:rPr>
                </w:rPrChange>
              </w:rPr>
            </w:pPr>
            <w:ins w:id="2946" w:author="HyeongGeun" w:date="2016-06-01T18:00:00Z">
              <w:r w:rsidRPr="00442909">
                <w:rPr>
                  <w:b/>
                  <w:sz w:val="22"/>
                  <w:szCs w:val="24"/>
                  <w:rPrChange w:id="2947" w:author="HyeongGeun" w:date="2016-06-01T18:06:00Z">
                    <w:rPr>
                      <w:b/>
                      <w:sz w:val="24"/>
                      <w:szCs w:val="24"/>
                    </w:rPr>
                  </w:rPrChange>
                </w:rPr>
                <w:t>&lt;</w:t>
              </w:r>
              <w:r w:rsidRPr="00442909">
                <w:rPr>
                  <w:rFonts w:hint="eastAsia"/>
                  <w:b/>
                  <w:sz w:val="22"/>
                  <w:szCs w:val="24"/>
                  <w:rPrChange w:id="2948" w:author="HyeongGeun" w:date="2016-06-01T18:06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올</w:t>
              </w:r>
            </w:ins>
            <w:ins w:id="2949" w:author="HyeongGeun" w:date="2016-06-01T18:01:00Z">
              <w:r w:rsidRPr="00442909">
                <w:rPr>
                  <w:rFonts w:hint="eastAsia"/>
                  <w:b/>
                  <w:sz w:val="22"/>
                  <w:szCs w:val="24"/>
                  <w:rPrChange w:id="2950" w:author="HyeongGeun" w:date="2016-06-01T18:06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바른 파일명을 입력했을 시 미로 출력&gt;</w:t>
              </w:r>
            </w:ins>
          </w:p>
          <w:p w:rsidR="00877438" w:rsidRDefault="00442909" w:rsidP="00B637D6">
            <w:pPr>
              <w:rPr>
                <w:ins w:id="2951" w:author="HyeongGeun" w:date="2016-06-01T18:01:00Z"/>
                <w:b/>
                <w:sz w:val="24"/>
                <w:szCs w:val="24"/>
              </w:rPr>
            </w:pPr>
            <w:ins w:id="2952" w:author="HyeongGeun" w:date="2016-06-01T18:06:00Z">
              <w:r>
                <w:rPr>
                  <w:b/>
                  <w:noProof/>
                  <w:sz w:val="24"/>
                  <w:szCs w:val="24"/>
                </w:rPr>
                <w:drawing>
                  <wp:inline distT="0" distB="0" distL="0" distR="0">
                    <wp:extent cx="5715000" cy="3810000"/>
                    <wp:effectExtent l="0" t="0" r="0" b="0"/>
                    <wp:docPr id="10" name="그림 10" descr="C:\Users\HyeongGeun\Desktop\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C:\Users\HyeongGeun\Desktop\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877438" w:rsidRPr="00442909" w:rsidRDefault="00877438" w:rsidP="00B637D6">
            <w:pPr>
              <w:rPr>
                <w:ins w:id="2953" w:author="HyeongGeun" w:date="2016-06-01T18:01:00Z"/>
                <w:b/>
                <w:sz w:val="22"/>
                <w:szCs w:val="24"/>
                <w:rPrChange w:id="2954" w:author="HyeongGeun" w:date="2016-06-01T18:06:00Z">
                  <w:rPr>
                    <w:ins w:id="2955" w:author="HyeongGeun" w:date="2016-06-01T18:01:00Z"/>
                    <w:b/>
                    <w:sz w:val="24"/>
                    <w:szCs w:val="24"/>
                  </w:rPr>
                </w:rPrChange>
              </w:rPr>
            </w:pPr>
            <w:ins w:id="2956" w:author="HyeongGeun" w:date="2016-06-01T18:01:00Z">
              <w:r w:rsidRPr="00442909">
                <w:rPr>
                  <w:b/>
                  <w:sz w:val="22"/>
                  <w:szCs w:val="24"/>
                  <w:rPrChange w:id="2957" w:author="HyeongGeun" w:date="2016-06-01T18:06:00Z">
                    <w:rPr>
                      <w:b/>
                      <w:sz w:val="24"/>
                      <w:szCs w:val="24"/>
                    </w:rPr>
                  </w:rPrChange>
                </w:rPr>
                <w:lastRenderedPageBreak/>
                <w:t>&lt;</w:t>
              </w:r>
              <w:r w:rsidRPr="00442909">
                <w:rPr>
                  <w:rFonts w:hint="eastAsia"/>
                  <w:b/>
                  <w:sz w:val="22"/>
                  <w:szCs w:val="24"/>
                  <w:rPrChange w:id="2958" w:author="HyeongGeun" w:date="2016-06-01T18:06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올바르지 않은 파일명을 입력했을 시 에러&gt;</w:t>
              </w:r>
            </w:ins>
          </w:p>
          <w:p w:rsidR="00877438" w:rsidRDefault="00442909" w:rsidP="00B637D6">
            <w:pPr>
              <w:rPr>
                <w:ins w:id="2959" w:author="HyeongGeun" w:date="2016-06-01T18:01:00Z"/>
                <w:b/>
                <w:sz w:val="24"/>
                <w:szCs w:val="24"/>
              </w:rPr>
            </w:pPr>
            <w:ins w:id="2960" w:author="HyeongGeun" w:date="2016-06-01T18:06:00Z">
              <w:r>
                <w:rPr>
                  <w:b/>
                  <w:noProof/>
                  <w:sz w:val="24"/>
                  <w:szCs w:val="24"/>
                </w:rPr>
                <w:drawing>
                  <wp:inline distT="0" distB="0" distL="0" distR="0">
                    <wp:extent cx="5723255" cy="3818255"/>
                    <wp:effectExtent l="0" t="0" r="0" b="0"/>
                    <wp:docPr id="11" name="그림 11" descr="C:\Users\HyeongGeun\Desktop\3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C:\Users\HyeongGeun\Desktop\3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3255" cy="381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442909" w:rsidRDefault="00442909" w:rsidP="00B637D6">
            <w:pPr>
              <w:rPr>
                <w:ins w:id="2961" w:author="HyeongGeun" w:date="2016-06-01T18:06:00Z"/>
                <w:b/>
                <w:sz w:val="24"/>
                <w:szCs w:val="24"/>
              </w:rPr>
            </w:pPr>
          </w:p>
          <w:p w:rsidR="00877438" w:rsidRPr="00442909" w:rsidRDefault="00877438" w:rsidP="00B637D6">
            <w:pPr>
              <w:rPr>
                <w:ins w:id="2962" w:author="HyeongGeun" w:date="2016-06-01T18:01:00Z"/>
                <w:b/>
                <w:sz w:val="22"/>
                <w:szCs w:val="24"/>
                <w:rPrChange w:id="2963" w:author="HyeongGeun" w:date="2016-06-01T18:06:00Z">
                  <w:rPr>
                    <w:ins w:id="2964" w:author="HyeongGeun" w:date="2016-06-01T18:01:00Z"/>
                    <w:b/>
                    <w:sz w:val="24"/>
                    <w:szCs w:val="24"/>
                  </w:rPr>
                </w:rPrChange>
              </w:rPr>
            </w:pPr>
            <w:ins w:id="2965" w:author="HyeongGeun" w:date="2016-06-01T18:01:00Z">
              <w:r w:rsidRPr="00442909">
                <w:rPr>
                  <w:b/>
                  <w:sz w:val="22"/>
                  <w:szCs w:val="24"/>
                  <w:rPrChange w:id="2966" w:author="HyeongGeun" w:date="2016-06-01T18:06:00Z">
                    <w:rPr>
                      <w:b/>
                      <w:sz w:val="24"/>
                      <w:szCs w:val="24"/>
                    </w:rPr>
                  </w:rPrChange>
                </w:rPr>
                <w:t>&lt;</w:t>
              </w:r>
              <w:r w:rsidRPr="00442909">
                <w:rPr>
                  <w:rFonts w:hint="eastAsia"/>
                  <w:b/>
                  <w:sz w:val="22"/>
                  <w:szCs w:val="24"/>
                  <w:rPrChange w:id="2967" w:author="HyeongGeun" w:date="2016-06-01T18:06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미로 탐색 완료 후 최적화 경로 및 결과 출력&gt;</w:t>
              </w:r>
            </w:ins>
          </w:p>
          <w:p w:rsidR="00877438" w:rsidRDefault="00442909" w:rsidP="00B637D6">
            <w:pPr>
              <w:rPr>
                <w:ins w:id="2968" w:author="HyeongGeun" w:date="2016-06-01T17:59:00Z"/>
                <w:rFonts w:hint="eastAsia"/>
                <w:b/>
                <w:sz w:val="24"/>
                <w:szCs w:val="24"/>
              </w:rPr>
            </w:pPr>
            <w:ins w:id="2969" w:author="HyeongGeun" w:date="2016-06-01T18:06:00Z">
              <w:r>
                <w:rPr>
                  <w:rFonts w:hint="eastAsia"/>
                  <w:b/>
                  <w:noProof/>
                  <w:sz w:val="24"/>
                  <w:szCs w:val="24"/>
                </w:rPr>
                <w:drawing>
                  <wp:inline distT="0" distB="0" distL="0" distR="0">
                    <wp:extent cx="5715000" cy="3810000"/>
                    <wp:effectExtent l="0" t="0" r="0" b="0"/>
                    <wp:docPr id="12" name="그림 12" descr="C:\Users\HyeongGeun\Desktop\4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:\Users\HyeongGeun\Desktop\4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FE7E46" w:rsidRPr="00877438" w:rsidDel="00EB72E7" w:rsidRDefault="00FE7E46">
      <w:pPr>
        <w:spacing w:line="60" w:lineRule="auto"/>
        <w:rPr>
          <w:ins w:id="2970" w:author="형그니" w:date="2016-03-23T18:22:00Z"/>
          <w:del w:id="2971" w:author="HyeongGeun" w:date="2016-06-01T17:33:00Z"/>
          <w:rFonts w:hint="eastAsia"/>
          <w:rPrChange w:id="2972" w:author="HyeongGeun" w:date="2016-06-01T17:59:00Z">
            <w:rPr>
              <w:ins w:id="2973" w:author="형그니" w:date="2016-03-23T18:22:00Z"/>
              <w:del w:id="2974" w:author="HyeongGeun" w:date="2016-06-01T17:33:00Z"/>
              <w:rFonts w:hint="eastAsia"/>
            </w:rPr>
          </w:rPrChange>
        </w:rPr>
        <w:pPrChange w:id="2975" w:author="CHK" w:date="2016-03-08T17:07:00Z">
          <w:pPr/>
        </w:pPrChange>
      </w:pPr>
    </w:p>
    <w:p w:rsidR="002F02C0" w:rsidDel="00BF6232" w:rsidRDefault="00D07E7E">
      <w:pPr>
        <w:widowControl/>
        <w:wordWrap/>
        <w:autoSpaceDE/>
        <w:autoSpaceDN/>
        <w:rPr>
          <w:del w:id="2976" w:author="HyeongGeun" w:date="2016-04-14T19:26:00Z"/>
        </w:rPr>
        <w:pPrChange w:id="2977" w:author="형그니" w:date="2016-03-29T23:18:00Z">
          <w:pPr/>
        </w:pPrChange>
      </w:pPr>
      <w:ins w:id="2978" w:author="형그니" w:date="2016-03-29T23:18:00Z">
        <w:del w:id="2979" w:author="HyeongGeun" w:date="2016-04-14T19:26:00Z">
          <w:r w:rsidDel="00BF6232">
            <w:br w:type="page"/>
          </w:r>
        </w:del>
      </w:ins>
    </w:p>
    <w:p w:rsidR="00162C18" w:rsidRPr="00E60E0D" w:rsidRDefault="00162C18" w:rsidP="00F861BA">
      <w:pPr>
        <w:widowControl/>
        <w:wordWrap/>
        <w:autoSpaceDE/>
        <w:autoSpaceDN/>
        <w:pPrChange w:id="2980" w:author="HyeongGeun" w:date="2016-06-01T17:33:00Z">
          <w:pPr/>
        </w:pPrChange>
      </w:pPr>
    </w:p>
    <w:sectPr w:rsidR="00162C18" w:rsidRPr="00E60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6AC"/>
    <w:multiLevelType w:val="hybridMultilevel"/>
    <w:tmpl w:val="E97CC806"/>
    <w:lvl w:ilvl="0" w:tplc="3B56C41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FB833B4"/>
    <w:multiLevelType w:val="hybridMultilevel"/>
    <w:tmpl w:val="1292ED8C"/>
    <w:lvl w:ilvl="0" w:tplc="FE7679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57E0E"/>
    <w:multiLevelType w:val="hybridMultilevel"/>
    <w:tmpl w:val="9BB268A8"/>
    <w:lvl w:ilvl="0" w:tplc="1354FA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0D006C"/>
    <w:multiLevelType w:val="hybridMultilevel"/>
    <w:tmpl w:val="41688EDA"/>
    <w:lvl w:ilvl="0" w:tplc="15EA15D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C813C81"/>
    <w:multiLevelType w:val="hybridMultilevel"/>
    <w:tmpl w:val="CBE6BC4C"/>
    <w:lvl w:ilvl="0" w:tplc="C97C5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501C8"/>
    <w:multiLevelType w:val="hybridMultilevel"/>
    <w:tmpl w:val="758C2000"/>
    <w:lvl w:ilvl="0" w:tplc="C80616F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7D41BA1"/>
    <w:multiLevelType w:val="hybridMultilevel"/>
    <w:tmpl w:val="CBC4A362"/>
    <w:lvl w:ilvl="0" w:tplc="7A86C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836B35"/>
    <w:multiLevelType w:val="hybridMultilevel"/>
    <w:tmpl w:val="A5566BBC"/>
    <w:lvl w:ilvl="0" w:tplc="FFE49A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56E7EF0"/>
    <w:multiLevelType w:val="hybridMultilevel"/>
    <w:tmpl w:val="6EC642E8"/>
    <w:lvl w:ilvl="0" w:tplc="731A24C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A127973"/>
    <w:multiLevelType w:val="hybridMultilevel"/>
    <w:tmpl w:val="5F0E3814"/>
    <w:lvl w:ilvl="0" w:tplc="44F6F7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CFD6ADA"/>
    <w:multiLevelType w:val="hybridMultilevel"/>
    <w:tmpl w:val="0764CBF2"/>
    <w:lvl w:ilvl="0" w:tplc="A71A0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DF7DCA"/>
    <w:multiLevelType w:val="hybridMultilevel"/>
    <w:tmpl w:val="E5464FE6"/>
    <w:lvl w:ilvl="0" w:tplc="5A9C7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470F75"/>
    <w:multiLevelType w:val="hybridMultilevel"/>
    <w:tmpl w:val="1240A228"/>
    <w:lvl w:ilvl="0" w:tplc="4B684F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9B904E6"/>
    <w:multiLevelType w:val="hybridMultilevel"/>
    <w:tmpl w:val="DE865314"/>
    <w:lvl w:ilvl="0" w:tplc="11CE679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C564392"/>
    <w:multiLevelType w:val="hybridMultilevel"/>
    <w:tmpl w:val="49025CD6"/>
    <w:lvl w:ilvl="0" w:tplc="6C3A81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AA54A5"/>
    <w:multiLevelType w:val="hybridMultilevel"/>
    <w:tmpl w:val="D9BEDDC6"/>
    <w:lvl w:ilvl="0" w:tplc="0C3803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493C2F"/>
    <w:multiLevelType w:val="hybridMultilevel"/>
    <w:tmpl w:val="C3A6679A"/>
    <w:lvl w:ilvl="0" w:tplc="17BCD840">
      <w:start w:val="1"/>
      <w:numFmt w:val="decimal"/>
      <w:lvlText w:val="(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7F21E2"/>
    <w:multiLevelType w:val="hybridMultilevel"/>
    <w:tmpl w:val="DDDCE0EA"/>
    <w:lvl w:ilvl="0" w:tplc="0D468B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FB062B7"/>
    <w:multiLevelType w:val="hybridMultilevel"/>
    <w:tmpl w:val="73C272E0"/>
    <w:lvl w:ilvl="0" w:tplc="E278B8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204724"/>
    <w:multiLevelType w:val="hybridMultilevel"/>
    <w:tmpl w:val="813A0454"/>
    <w:lvl w:ilvl="0" w:tplc="7B8C34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F2434F9"/>
    <w:multiLevelType w:val="hybridMultilevel"/>
    <w:tmpl w:val="460235EE"/>
    <w:lvl w:ilvl="0" w:tplc="69B821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AF91C76"/>
    <w:multiLevelType w:val="hybridMultilevel"/>
    <w:tmpl w:val="6F6CDA82"/>
    <w:lvl w:ilvl="0" w:tplc="4D506D62">
      <w:start w:val="1"/>
      <w:numFmt w:val="decimal"/>
      <w:lvlText w:val="(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6BB405D"/>
    <w:multiLevelType w:val="hybridMultilevel"/>
    <w:tmpl w:val="13E6A320"/>
    <w:lvl w:ilvl="0" w:tplc="88F6AF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985432B"/>
    <w:multiLevelType w:val="hybridMultilevel"/>
    <w:tmpl w:val="EED62F7C"/>
    <w:lvl w:ilvl="0" w:tplc="E57AF9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F930D50"/>
    <w:multiLevelType w:val="hybridMultilevel"/>
    <w:tmpl w:val="538EEC7C"/>
    <w:lvl w:ilvl="0" w:tplc="B85ADA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FB345CA"/>
    <w:multiLevelType w:val="hybridMultilevel"/>
    <w:tmpl w:val="10B40882"/>
    <w:lvl w:ilvl="0" w:tplc="C904209E">
      <w:start w:val="1"/>
      <w:numFmt w:val="decimal"/>
      <w:lvlText w:val="(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24"/>
  </w:num>
  <w:num w:numId="5">
    <w:abstractNumId w:val="14"/>
  </w:num>
  <w:num w:numId="6">
    <w:abstractNumId w:val="6"/>
  </w:num>
  <w:num w:numId="7">
    <w:abstractNumId w:val="25"/>
  </w:num>
  <w:num w:numId="8">
    <w:abstractNumId w:val="16"/>
  </w:num>
  <w:num w:numId="9">
    <w:abstractNumId w:val="10"/>
  </w:num>
  <w:num w:numId="10">
    <w:abstractNumId w:val="21"/>
  </w:num>
  <w:num w:numId="11">
    <w:abstractNumId w:val="5"/>
  </w:num>
  <w:num w:numId="12">
    <w:abstractNumId w:val="0"/>
  </w:num>
  <w:num w:numId="13">
    <w:abstractNumId w:val="18"/>
  </w:num>
  <w:num w:numId="14">
    <w:abstractNumId w:val="22"/>
  </w:num>
  <w:num w:numId="15">
    <w:abstractNumId w:val="23"/>
  </w:num>
  <w:num w:numId="16">
    <w:abstractNumId w:val="2"/>
  </w:num>
  <w:num w:numId="17">
    <w:abstractNumId w:val="3"/>
  </w:num>
  <w:num w:numId="18">
    <w:abstractNumId w:val="19"/>
  </w:num>
  <w:num w:numId="19">
    <w:abstractNumId w:val="12"/>
  </w:num>
  <w:num w:numId="20">
    <w:abstractNumId w:val="9"/>
  </w:num>
  <w:num w:numId="21">
    <w:abstractNumId w:val="20"/>
  </w:num>
  <w:num w:numId="22">
    <w:abstractNumId w:val="7"/>
  </w:num>
  <w:num w:numId="23">
    <w:abstractNumId w:val="13"/>
  </w:num>
  <w:num w:numId="24">
    <w:abstractNumId w:val="17"/>
  </w:num>
  <w:num w:numId="25">
    <w:abstractNumId w:val="8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eongGeun">
    <w15:presenceInfo w15:providerId="None" w15:userId="HyeongGeun"/>
  </w15:person>
  <w15:person w15:author="형그니">
    <w15:presenceInfo w15:providerId="None" w15:userId="형그니"/>
  </w15:person>
  <w15:person w15:author="CHK">
    <w15:presenceInfo w15:providerId="None" w15:userId="CH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8C"/>
    <w:rsid w:val="00041439"/>
    <w:rsid w:val="0007041C"/>
    <w:rsid w:val="00113392"/>
    <w:rsid w:val="0014304B"/>
    <w:rsid w:val="00162C18"/>
    <w:rsid w:val="001B7A2C"/>
    <w:rsid w:val="001B7AF5"/>
    <w:rsid w:val="002203E0"/>
    <w:rsid w:val="00222021"/>
    <w:rsid w:val="002761A9"/>
    <w:rsid w:val="002A1906"/>
    <w:rsid w:val="002B4FD3"/>
    <w:rsid w:val="002C4C55"/>
    <w:rsid w:val="002E516F"/>
    <w:rsid w:val="002F02C0"/>
    <w:rsid w:val="002F6DEC"/>
    <w:rsid w:val="003037F1"/>
    <w:rsid w:val="003118DD"/>
    <w:rsid w:val="0038288C"/>
    <w:rsid w:val="003B1619"/>
    <w:rsid w:val="003F6577"/>
    <w:rsid w:val="0042383E"/>
    <w:rsid w:val="00424604"/>
    <w:rsid w:val="00435394"/>
    <w:rsid w:val="00442909"/>
    <w:rsid w:val="004D06F7"/>
    <w:rsid w:val="004F506B"/>
    <w:rsid w:val="00510145"/>
    <w:rsid w:val="00536DF9"/>
    <w:rsid w:val="00541ED0"/>
    <w:rsid w:val="005637B0"/>
    <w:rsid w:val="005D1917"/>
    <w:rsid w:val="00652198"/>
    <w:rsid w:val="00653683"/>
    <w:rsid w:val="006C513D"/>
    <w:rsid w:val="006F6CD1"/>
    <w:rsid w:val="00742935"/>
    <w:rsid w:val="00743A3B"/>
    <w:rsid w:val="00767904"/>
    <w:rsid w:val="00767EBC"/>
    <w:rsid w:val="007D25C8"/>
    <w:rsid w:val="007D421E"/>
    <w:rsid w:val="007E454B"/>
    <w:rsid w:val="007E7371"/>
    <w:rsid w:val="007F1646"/>
    <w:rsid w:val="00837564"/>
    <w:rsid w:val="00864C53"/>
    <w:rsid w:val="00876B3D"/>
    <w:rsid w:val="00877438"/>
    <w:rsid w:val="008973F6"/>
    <w:rsid w:val="008B2260"/>
    <w:rsid w:val="008B39FE"/>
    <w:rsid w:val="008D1801"/>
    <w:rsid w:val="0091731E"/>
    <w:rsid w:val="00917F1E"/>
    <w:rsid w:val="00926A14"/>
    <w:rsid w:val="0093142C"/>
    <w:rsid w:val="0094611C"/>
    <w:rsid w:val="00981AFC"/>
    <w:rsid w:val="00A33C8C"/>
    <w:rsid w:val="00A513FA"/>
    <w:rsid w:val="00A52253"/>
    <w:rsid w:val="00A6071D"/>
    <w:rsid w:val="00A70AED"/>
    <w:rsid w:val="00A72BBE"/>
    <w:rsid w:val="00A87133"/>
    <w:rsid w:val="00A90633"/>
    <w:rsid w:val="00AB5BC6"/>
    <w:rsid w:val="00AD41A3"/>
    <w:rsid w:val="00B031E3"/>
    <w:rsid w:val="00B21177"/>
    <w:rsid w:val="00B42EC8"/>
    <w:rsid w:val="00B71AFE"/>
    <w:rsid w:val="00BA7A49"/>
    <w:rsid w:val="00BB36F0"/>
    <w:rsid w:val="00BE0114"/>
    <w:rsid w:val="00BF6232"/>
    <w:rsid w:val="00C319ED"/>
    <w:rsid w:val="00CB10E3"/>
    <w:rsid w:val="00CF3E14"/>
    <w:rsid w:val="00D07E7E"/>
    <w:rsid w:val="00D45AE1"/>
    <w:rsid w:val="00D951CA"/>
    <w:rsid w:val="00DA414A"/>
    <w:rsid w:val="00DB5395"/>
    <w:rsid w:val="00DB70B5"/>
    <w:rsid w:val="00DD09AA"/>
    <w:rsid w:val="00E26860"/>
    <w:rsid w:val="00E339E1"/>
    <w:rsid w:val="00E44043"/>
    <w:rsid w:val="00E4476D"/>
    <w:rsid w:val="00E60E0D"/>
    <w:rsid w:val="00E82743"/>
    <w:rsid w:val="00E9216F"/>
    <w:rsid w:val="00E95B0D"/>
    <w:rsid w:val="00EB72E7"/>
    <w:rsid w:val="00F63D80"/>
    <w:rsid w:val="00F8582B"/>
    <w:rsid w:val="00F861BA"/>
    <w:rsid w:val="00FD25B3"/>
    <w:rsid w:val="00FE75B6"/>
    <w:rsid w:val="00FE7E46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FBB8"/>
  <w15:chartTrackingRefBased/>
  <w15:docId w15:val="{25D13961-1F12-4073-A6B5-3413ED4E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4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8288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8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2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062E-2317-41ED-BAB0-47B0EE61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18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형그니</dc:creator>
  <cp:keywords/>
  <dc:description/>
  <cp:lastModifiedBy>HyeongGeun</cp:lastModifiedBy>
  <cp:revision>16</cp:revision>
  <dcterms:created xsi:type="dcterms:W3CDTF">2016-05-26T07:26:00Z</dcterms:created>
  <dcterms:modified xsi:type="dcterms:W3CDTF">2016-06-01T09:08:00Z</dcterms:modified>
</cp:coreProperties>
</file>